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388D" w14:textId="77777777" w:rsidR="00343F3D" w:rsidRDefault="00F708A5">
      <w:pPr>
        <w:pStyle w:val="Heading1"/>
        <w:spacing w:before="200"/>
        <w:jc w:val="center"/>
        <w:rPr>
          <w:sz w:val="22"/>
          <w:szCs w:val="22"/>
        </w:rPr>
      </w:pPr>
      <w:r>
        <w:rPr>
          <w:sz w:val="22"/>
          <w:szCs w:val="22"/>
        </w:rPr>
        <w:t>Embedded control systems EV Protective Case Project Plan Rough Draft</w:t>
      </w:r>
    </w:p>
    <w:p w14:paraId="798A45A5" w14:textId="77777777" w:rsidR="00343F3D" w:rsidRDefault="00F708A5">
      <w:pPr>
        <w:pStyle w:val="Heading1"/>
        <w:spacing w:before="200" w:after="0"/>
        <w:jc w:val="center"/>
        <w:rPr>
          <w:sz w:val="22"/>
          <w:szCs w:val="22"/>
        </w:rPr>
      </w:pPr>
      <w:r>
        <w:rPr>
          <w:sz w:val="22"/>
          <w:szCs w:val="22"/>
        </w:rPr>
        <w:t xml:space="preserve">Group 8 Holly Iles, Dominic Wenger, Alex Riester </w:t>
      </w:r>
    </w:p>
    <w:p w14:paraId="489ED5A2" w14:textId="77777777" w:rsidR="00343F3D" w:rsidRDefault="00343F3D">
      <w:pPr>
        <w:pBdr>
          <w:top w:val="nil"/>
          <w:left w:val="nil"/>
          <w:bottom w:val="nil"/>
          <w:right w:val="nil"/>
          <w:between w:val="nil"/>
        </w:pBdr>
        <w:rPr>
          <w:color w:val="000000"/>
          <w:sz w:val="20"/>
          <w:szCs w:val="20"/>
        </w:rPr>
      </w:pPr>
    </w:p>
    <w:p w14:paraId="10768A16" w14:textId="77777777" w:rsidR="00343F3D" w:rsidRDefault="00343F3D">
      <w:pPr>
        <w:rPr>
          <w:sz w:val="20"/>
          <w:szCs w:val="20"/>
        </w:rPr>
      </w:pPr>
    </w:p>
    <w:p w14:paraId="2E9C267D" w14:textId="77777777" w:rsidR="00343F3D" w:rsidRDefault="00F708A5">
      <w:pPr>
        <w:spacing w:after="120"/>
        <w:rPr>
          <w:b/>
          <w:sz w:val="20"/>
          <w:szCs w:val="20"/>
        </w:rPr>
      </w:pPr>
      <w:r>
        <w:rPr>
          <w:b/>
          <w:sz w:val="20"/>
          <w:szCs w:val="20"/>
        </w:rPr>
        <w:t>Project Plan Format</w:t>
      </w:r>
    </w:p>
    <w:p w14:paraId="377D619A" w14:textId="77777777" w:rsidR="00343F3D" w:rsidRDefault="009E53F7">
      <w:pPr>
        <w:numPr>
          <w:ilvl w:val="0"/>
          <w:numId w:val="4"/>
        </w:numPr>
        <w:rPr>
          <w:sz w:val="20"/>
          <w:szCs w:val="20"/>
        </w:rPr>
      </w:pPr>
      <w:hyperlink w:anchor="_heading=h.30j0zll">
        <w:r w:rsidR="00F708A5">
          <w:rPr>
            <w:color w:val="0000FF"/>
            <w:sz w:val="20"/>
            <w:szCs w:val="20"/>
          </w:rPr>
          <w:t>Background</w:t>
        </w:r>
      </w:hyperlink>
    </w:p>
    <w:p w14:paraId="601622C4" w14:textId="77777777" w:rsidR="00343F3D" w:rsidRDefault="009E53F7">
      <w:pPr>
        <w:numPr>
          <w:ilvl w:val="0"/>
          <w:numId w:val="4"/>
        </w:numPr>
        <w:spacing w:before="240"/>
        <w:rPr>
          <w:sz w:val="20"/>
          <w:szCs w:val="20"/>
        </w:rPr>
      </w:pPr>
      <w:hyperlink w:anchor="bookmark=id.1fob9te">
        <w:r w:rsidR="00F708A5">
          <w:rPr>
            <w:color w:val="0000FF"/>
            <w:sz w:val="20"/>
            <w:szCs w:val="20"/>
          </w:rPr>
          <w:t>Project organization</w:t>
        </w:r>
      </w:hyperlink>
    </w:p>
    <w:p w14:paraId="4C40A087" w14:textId="77777777" w:rsidR="00343F3D" w:rsidRDefault="009E53F7">
      <w:pPr>
        <w:numPr>
          <w:ilvl w:val="0"/>
          <w:numId w:val="4"/>
        </w:numPr>
        <w:spacing w:before="240" w:after="240"/>
        <w:rPr>
          <w:sz w:val="20"/>
          <w:szCs w:val="20"/>
        </w:rPr>
      </w:pPr>
      <w:hyperlink w:anchor="bookmark=id.tyjcwt">
        <w:r w:rsidR="00F708A5">
          <w:rPr>
            <w:color w:val="0000FF"/>
            <w:sz w:val="20"/>
            <w:szCs w:val="20"/>
            <w:u w:val="single"/>
          </w:rPr>
          <w:t>Work Breakdown</w:t>
        </w:r>
      </w:hyperlink>
      <w:r w:rsidR="00F708A5">
        <w:rPr>
          <w:sz w:val="20"/>
          <w:szCs w:val="20"/>
        </w:rPr>
        <w:t xml:space="preserve"> </w:t>
      </w:r>
    </w:p>
    <w:p w14:paraId="665B4763" w14:textId="77777777" w:rsidR="00343F3D" w:rsidRDefault="009E53F7">
      <w:pPr>
        <w:numPr>
          <w:ilvl w:val="0"/>
          <w:numId w:val="4"/>
        </w:numPr>
        <w:spacing w:before="240" w:line="360" w:lineRule="auto"/>
        <w:rPr>
          <w:color w:val="0000FF"/>
          <w:sz w:val="20"/>
          <w:szCs w:val="20"/>
        </w:rPr>
      </w:pPr>
      <w:hyperlink w:anchor="bookmark=id.1t3h5sf">
        <w:r w:rsidR="00F708A5">
          <w:rPr>
            <w:color w:val="0000FF"/>
            <w:sz w:val="20"/>
            <w:szCs w:val="20"/>
          </w:rPr>
          <w:t>Hardware and software requirements</w:t>
        </w:r>
      </w:hyperlink>
    </w:p>
    <w:p w14:paraId="56CE93D4" w14:textId="77777777" w:rsidR="00343F3D" w:rsidRDefault="009E53F7">
      <w:pPr>
        <w:numPr>
          <w:ilvl w:val="0"/>
          <w:numId w:val="4"/>
        </w:numPr>
        <w:spacing w:before="240" w:line="360" w:lineRule="auto"/>
        <w:rPr>
          <w:sz w:val="20"/>
          <w:szCs w:val="20"/>
        </w:rPr>
      </w:pPr>
      <w:hyperlink w:anchor="bookmark=id.lnxbz9">
        <w:r w:rsidR="00F708A5">
          <w:rPr>
            <w:color w:val="0000FF"/>
            <w:sz w:val="20"/>
            <w:szCs w:val="20"/>
          </w:rPr>
          <w:t>Monitoring and reporting mechanisms</w:t>
        </w:r>
      </w:hyperlink>
      <w:r w:rsidR="00F708A5">
        <w:rPr>
          <w:color w:val="0000FF"/>
          <w:sz w:val="20"/>
          <w:szCs w:val="20"/>
        </w:rPr>
        <w:t xml:space="preserve"> </w:t>
      </w:r>
      <w:sdt>
        <w:sdtPr>
          <w:tag w:val="goog_rdk_0"/>
          <w:id w:val="207925459"/>
        </w:sdtPr>
        <w:sdtEndPr/>
        <w:sdtContent/>
      </w:sdt>
    </w:p>
    <w:p w14:paraId="4E0A1750" w14:textId="77777777" w:rsidR="00343F3D" w:rsidRDefault="009E53F7">
      <w:pPr>
        <w:numPr>
          <w:ilvl w:val="0"/>
          <w:numId w:val="4"/>
        </w:numPr>
        <w:spacing w:before="120" w:after="240" w:line="360" w:lineRule="auto"/>
        <w:rPr>
          <w:sz w:val="20"/>
          <w:szCs w:val="20"/>
        </w:rPr>
      </w:pPr>
      <w:sdt>
        <w:sdtPr>
          <w:tag w:val="goog_rdk_2"/>
          <w:id w:val="-471216437"/>
        </w:sdtPr>
        <w:sdtEndPr/>
        <w:sdtContent>
          <w:ins w:id="0" w:author="Alex H Riester" w:date="2022-03-06T16:10:00Z">
            <w:r w:rsidR="00F708A5">
              <w:fldChar w:fldCharType="begin"/>
            </w:r>
            <w:r w:rsidR="00F708A5">
              <w:instrText>HYPERLINK \l "bookmark=id.2s8eyo1"</w:instrText>
            </w:r>
            <w:r w:rsidR="00F708A5">
              <w:fldChar w:fldCharType="separate"/>
            </w:r>
            <w:r w:rsidR="00F708A5">
              <w:rPr>
                <w:color w:val="0000FF"/>
                <w:sz w:val="20"/>
                <w:szCs w:val="20"/>
              </w:rPr>
              <w:t>Risk Analysis</w:t>
            </w:r>
            <w:r w:rsidR="00F708A5">
              <w:fldChar w:fldCharType="end"/>
            </w:r>
          </w:ins>
        </w:sdtContent>
      </w:sdt>
      <w:r w:rsidR="00F708A5">
        <w:rPr>
          <w:color w:val="0000FF"/>
          <w:sz w:val="20"/>
          <w:szCs w:val="20"/>
        </w:rPr>
        <w:t xml:space="preserve"> </w:t>
      </w:r>
    </w:p>
    <w:bookmarkStart w:id="1" w:name="_heading=h.gjdgxs" w:colFirst="0" w:colLast="0"/>
    <w:bookmarkEnd w:id="1"/>
    <w:p w14:paraId="742D3618" w14:textId="77777777" w:rsidR="00343F3D" w:rsidRDefault="00F708A5">
      <w:pPr>
        <w:numPr>
          <w:ilvl w:val="0"/>
          <w:numId w:val="4"/>
        </w:numPr>
        <w:pBdr>
          <w:top w:val="nil"/>
          <w:left w:val="nil"/>
          <w:bottom w:val="nil"/>
          <w:right w:val="nil"/>
          <w:between w:val="nil"/>
        </w:pBdr>
        <w:spacing w:before="240" w:line="360" w:lineRule="auto"/>
        <w:rPr>
          <w:color w:val="000000"/>
          <w:sz w:val="20"/>
          <w:szCs w:val="20"/>
        </w:rPr>
      </w:pPr>
      <w:r>
        <w:fldChar w:fldCharType="begin"/>
      </w:r>
      <w:r>
        <w:instrText xml:space="preserve"> HYPERLINK \l "bookmark=id.3rdcrjn" \h </w:instrText>
      </w:r>
      <w:r>
        <w:fldChar w:fldCharType="separate"/>
      </w:r>
      <w:r>
        <w:rPr>
          <w:color w:val="0000FF"/>
          <w:sz w:val="20"/>
          <w:szCs w:val="20"/>
        </w:rPr>
        <w:t>Project schedule</w:t>
      </w:r>
      <w:r>
        <w:rPr>
          <w:color w:val="0000FF"/>
          <w:sz w:val="20"/>
          <w:szCs w:val="20"/>
        </w:rPr>
        <w:fldChar w:fldCharType="end"/>
      </w:r>
    </w:p>
    <w:p w14:paraId="0581355A" w14:textId="77777777" w:rsidR="00343F3D" w:rsidRDefault="009E53F7">
      <w:pPr>
        <w:numPr>
          <w:ilvl w:val="0"/>
          <w:numId w:val="4"/>
        </w:numPr>
        <w:pBdr>
          <w:top w:val="nil"/>
          <w:left w:val="nil"/>
          <w:bottom w:val="nil"/>
          <w:right w:val="nil"/>
          <w:between w:val="nil"/>
        </w:pBdr>
        <w:spacing w:line="360" w:lineRule="auto"/>
        <w:rPr>
          <w:color w:val="000000"/>
          <w:sz w:val="20"/>
          <w:szCs w:val="20"/>
        </w:rPr>
      </w:pPr>
      <w:hyperlink w:anchor="bookmark=id.35nkun2">
        <w:r w:rsidR="00F708A5">
          <w:rPr>
            <w:color w:val="0000FF"/>
            <w:sz w:val="20"/>
            <w:szCs w:val="20"/>
            <w:u w:val="single"/>
          </w:rPr>
          <w:t>Process Flow Diagrams</w:t>
        </w:r>
      </w:hyperlink>
    </w:p>
    <w:sdt>
      <w:sdtPr>
        <w:tag w:val="goog_rdk_6"/>
        <w:id w:val="-2034169795"/>
      </w:sdtPr>
      <w:sdtEndPr/>
      <w:sdtContent>
        <w:p w14:paraId="48E87046" w14:textId="66C9DF59" w:rsidR="00343F3D" w:rsidRPr="00314C45" w:rsidRDefault="009E53F7" w:rsidP="00314C45">
          <w:pPr>
            <w:numPr>
              <w:ilvl w:val="0"/>
              <w:numId w:val="4"/>
            </w:numPr>
            <w:spacing w:line="360" w:lineRule="auto"/>
            <w:rPr>
              <w:color w:val="0000FF"/>
              <w:sz w:val="20"/>
              <w:szCs w:val="20"/>
            </w:rPr>
          </w:pPr>
          <w:sdt>
            <w:sdtPr>
              <w:tag w:val="goog_rdk_4"/>
              <w:id w:val="172614244"/>
            </w:sdtPr>
            <w:sdtEndPr/>
            <w:sdtContent>
              <w:hyperlink w:anchor="bookmark=id.44sinio" w:history="1">
                <w:r w:rsidR="00F708A5">
                  <w:rPr>
                    <w:color w:val="0000FF"/>
                    <w:sz w:val="20"/>
                    <w:szCs w:val="20"/>
                  </w:rPr>
                  <w:t>Appendix</w:t>
                </w:r>
              </w:hyperlink>
              <w:r w:rsidR="00F708A5">
                <w:fldChar w:fldCharType="begin"/>
              </w:r>
              <w:r w:rsidR="00F708A5">
                <w:instrText xml:space="preserve"> HYPERLINK \l "bookmark=id.44sinio" </w:instrText>
              </w:r>
              <w:r w:rsidR="00F708A5">
                <w:fldChar w:fldCharType="separate"/>
              </w:r>
              <w:sdt>
                <w:sdtPr>
                  <w:tag w:val="goog_rdk_5"/>
                  <w:id w:val="-1344462807"/>
                </w:sdtPr>
                <w:sdtEndPr/>
                <w:sdtContent>
                  <w:r w:rsidR="00314C45">
                    <w:t xml:space="preserve"> </w:t>
                  </w:r>
                </w:sdtContent>
              </w:sdt>
            </w:sdtContent>
          </w:sdt>
        </w:p>
      </w:sdtContent>
    </w:sdt>
    <w:p w14:paraId="5069EDBB" w14:textId="3AE81E03" w:rsidR="00343F3D" w:rsidRDefault="00F708A5">
      <w:pPr>
        <w:spacing w:before="120" w:line="360" w:lineRule="auto"/>
        <w:rPr>
          <w:sz w:val="20"/>
          <w:szCs w:val="20"/>
        </w:rPr>
      </w:pPr>
      <w:r>
        <w:fldChar w:fldCharType="end"/>
      </w:r>
      <w:sdt>
        <w:sdtPr>
          <w:tag w:val="goog_rdk_9"/>
          <w:id w:val="913519485"/>
        </w:sdtPr>
        <w:sdtEndPr/>
        <w:sdtContent>
          <w:sdt>
            <w:sdtPr>
              <w:tag w:val="goog_rdk_8"/>
              <w:id w:val="1349604928"/>
            </w:sdtPr>
            <w:sdtEndPr/>
            <w:sdtContent/>
          </w:sdt>
        </w:sdtContent>
      </w:sdt>
    </w:p>
    <w:p w14:paraId="0AD20F08" w14:textId="77777777" w:rsidR="00343F3D" w:rsidRDefault="00343F3D">
      <w:pPr>
        <w:widowControl w:val="0"/>
        <w:spacing w:after="120"/>
        <w:rPr>
          <w:b/>
          <w:sz w:val="20"/>
          <w:szCs w:val="20"/>
        </w:rPr>
      </w:pPr>
    </w:p>
    <w:p w14:paraId="37974F31" w14:textId="77777777" w:rsidR="00343F3D" w:rsidRDefault="00F708A5">
      <w:pPr>
        <w:pStyle w:val="Heading1"/>
        <w:rPr>
          <w:sz w:val="24"/>
          <w:szCs w:val="24"/>
        </w:rPr>
      </w:pPr>
      <w:bookmarkStart w:id="2" w:name="_heading=h.30j0zll" w:colFirst="0" w:colLast="0"/>
      <w:bookmarkEnd w:id="2"/>
      <w:r>
        <w:rPr>
          <w:sz w:val="24"/>
          <w:szCs w:val="24"/>
        </w:rPr>
        <w:t>Background</w:t>
      </w:r>
    </w:p>
    <w:p w14:paraId="42C5E7DD" w14:textId="2771FD2D" w:rsidR="00343F3D" w:rsidRDefault="00F708A5">
      <w:pPr>
        <w:rPr>
          <w:rFonts w:ascii="Times New Roman" w:eastAsia="Times New Roman" w:hAnsi="Times New Roman" w:cs="Times New Roman"/>
        </w:rPr>
      </w:pPr>
      <w:r>
        <w:rPr>
          <w:rFonts w:ascii="Times New Roman" w:eastAsia="Times New Roman" w:hAnsi="Times New Roman" w:cs="Times New Roman"/>
        </w:rPr>
        <w:t xml:space="preserve">Our software will operate a device that will keep the capacity of Electric Vehicle batteries protected and allow for EV batteries to be transported more efficiently. There will be a climate control system that will keep the battery stored in its optimal temperature range of </w:t>
      </w:r>
      <w:r w:rsidR="00CB0BC3">
        <w:rPr>
          <w:rFonts w:ascii="Times New Roman" w:eastAsia="Times New Roman" w:hAnsi="Times New Roman" w:cs="Times New Roman"/>
        </w:rPr>
        <w:t>4</w:t>
      </w:r>
      <w:r>
        <w:rPr>
          <w:rFonts w:ascii="Times New Roman" w:eastAsia="Times New Roman" w:hAnsi="Times New Roman" w:cs="Times New Roman"/>
        </w:rPr>
        <w:t xml:space="preserve">0-80 degrees Fahrenheit, either through means of electrical heating to prevent capacity drainage through the cold, or an air filtration system that moves air in and out of the case to avoid air stagnation. There will also be a critical failure system in place that will activate if the EV battery experiences an impact, or a fire breaks out inside the device that will release a fire suppression system that will neutralize the toxic fumes and flames that can be generated from these critical events. While we will not have access to the hardware equipment necessary for this project, we were planning to test out software logic protocols with data values stored in database files that we would use to simulate situations that the software would encounter like temperature variations, moisture entering the box or critical safety failures like an impact or fire. </w:t>
      </w:r>
    </w:p>
    <w:p w14:paraId="3D5CD3B0" w14:textId="77777777" w:rsidR="00343F3D" w:rsidRDefault="00F708A5">
      <w:pPr>
        <w:pStyle w:val="Heading1"/>
        <w:rPr>
          <w:sz w:val="24"/>
          <w:szCs w:val="24"/>
        </w:rPr>
      </w:pPr>
      <w:bookmarkStart w:id="3" w:name="bookmark=id.1fob9te" w:colFirst="0" w:colLast="0"/>
      <w:bookmarkEnd w:id="3"/>
      <w:r>
        <w:rPr>
          <w:sz w:val="24"/>
          <w:szCs w:val="24"/>
        </w:rPr>
        <w:t>Project organization</w:t>
      </w:r>
    </w:p>
    <w:p w14:paraId="2D31EEF0" w14:textId="77777777" w:rsidR="00343F3D" w:rsidRDefault="00F708A5">
      <w:pPr>
        <w:numPr>
          <w:ilvl w:val="0"/>
          <w:numId w:val="1"/>
        </w:numPr>
        <w:pBdr>
          <w:top w:val="nil"/>
          <w:left w:val="nil"/>
          <w:bottom w:val="nil"/>
          <w:right w:val="nil"/>
          <w:between w:val="nil"/>
        </w:pBdr>
        <w:spacing w:before="120"/>
        <w:rPr>
          <w:color w:val="000000"/>
          <w:sz w:val="20"/>
          <w:szCs w:val="20"/>
        </w:rPr>
      </w:pPr>
      <w:r>
        <w:rPr>
          <w:color w:val="000000"/>
          <w:sz w:val="20"/>
          <w:szCs w:val="20"/>
        </w:rPr>
        <w:t>Alex Riester</w:t>
      </w:r>
    </w:p>
    <w:p w14:paraId="6FA84B85" w14:textId="77777777" w:rsidR="00343F3D" w:rsidRDefault="00F708A5">
      <w:pPr>
        <w:numPr>
          <w:ilvl w:val="1"/>
          <w:numId w:val="1"/>
        </w:numPr>
        <w:pBdr>
          <w:top w:val="nil"/>
          <w:left w:val="nil"/>
          <w:bottom w:val="nil"/>
          <w:right w:val="nil"/>
          <w:between w:val="nil"/>
        </w:pBdr>
        <w:spacing w:before="120"/>
        <w:rPr>
          <w:sz w:val="20"/>
          <w:szCs w:val="20"/>
        </w:rPr>
      </w:pPr>
      <w:r>
        <w:rPr>
          <w:sz w:val="20"/>
          <w:szCs w:val="20"/>
        </w:rPr>
        <w:t>Database manager (SQLite)</w:t>
      </w:r>
    </w:p>
    <w:p w14:paraId="26662175" w14:textId="77777777" w:rsidR="00343F3D" w:rsidRDefault="00F708A5">
      <w:pPr>
        <w:numPr>
          <w:ilvl w:val="1"/>
          <w:numId w:val="1"/>
        </w:numPr>
        <w:pBdr>
          <w:top w:val="nil"/>
          <w:left w:val="nil"/>
          <w:bottom w:val="nil"/>
          <w:right w:val="nil"/>
          <w:between w:val="nil"/>
        </w:pBdr>
        <w:spacing w:before="120"/>
        <w:rPr>
          <w:sz w:val="20"/>
          <w:szCs w:val="20"/>
        </w:rPr>
      </w:pPr>
      <w:r>
        <w:rPr>
          <w:sz w:val="20"/>
          <w:szCs w:val="20"/>
        </w:rPr>
        <w:t>Python Coder assistant</w:t>
      </w:r>
    </w:p>
    <w:p w14:paraId="371E4DF6" w14:textId="77777777" w:rsidR="00343F3D" w:rsidRDefault="00F708A5">
      <w:pPr>
        <w:numPr>
          <w:ilvl w:val="1"/>
          <w:numId w:val="1"/>
        </w:numPr>
        <w:pBdr>
          <w:top w:val="nil"/>
          <w:left w:val="nil"/>
          <w:bottom w:val="nil"/>
          <w:right w:val="nil"/>
          <w:between w:val="nil"/>
        </w:pBdr>
        <w:spacing w:before="120"/>
        <w:rPr>
          <w:sz w:val="20"/>
          <w:szCs w:val="20"/>
        </w:rPr>
      </w:pPr>
      <w:r>
        <w:rPr>
          <w:sz w:val="20"/>
          <w:szCs w:val="20"/>
        </w:rPr>
        <w:t>Head of Research</w:t>
      </w:r>
    </w:p>
    <w:p w14:paraId="20A1A2A5" w14:textId="77777777" w:rsidR="00343F3D" w:rsidRDefault="00F708A5">
      <w:pPr>
        <w:numPr>
          <w:ilvl w:val="0"/>
          <w:numId w:val="1"/>
        </w:numPr>
        <w:pBdr>
          <w:top w:val="nil"/>
          <w:left w:val="nil"/>
          <w:bottom w:val="nil"/>
          <w:right w:val="nil"/>
          <w:between w:val="nil"/>
        </w:pBdr>
        <w:rPr>
          <w:color w:val="000000"/>
          <w:sz w:val="20"/>
          <w:szCs w:val="20"/>
        </w:rPr>
      </w:pPr>
      <w:r>
        <w:rPr>
          <w:color w:val="000000"/>
          <w:sz w:val="20"/>
          <w:szCs w:val="20"/>
        </w:rPr>
        <w:lastRenderedPageBreak/>
        <w:t>Dominic Wenger</w:t>
      </w:r>
    </w:p>
    <w:p w14:paraId="73E96A55" w14:textId="77777777" w:rsidR="00343F3D" w:rsidRDefault="00F708A5">
      <w:pPr>
        <w:numPr>
          <w:ilvl w:val="1"/>
          <w:numId w:val="1"/>
        </w:numPr>
        <w:pBdr>
          <w:top w:val="nil"/>
          <w:left w:val="nil"/>
          <w:bottom w:val="nil"/>
          <w:right w:val="nil"/>
          <w:between w:val="nil"/>
        </w:pBdr>
        <w:rPr>
          <w:sz w:val="20"/>
          <w:szCs w:val="20"/>
        </w:rPr>
      </w:pPr>
      <w:r>
        <w:rPr>
          <w:sz w:val="20"/>
          <w:szCs w:val="20"/>
        </w:rPr>
        <w:t>Head of Testing and Debugging</w:t>
      </w:r>
    </w:p>
    <w:p w14:paraId="5CA12947" w14:textId="77777777" w:rsidR="00343F3D" w:rsidRDefault="00F708A5">
      <w:pPr>
        <w:numPr>
          <w:ilvl w:val="1"/>
          <w:numId w:val="1"/>
        </w:numPr>
        <w:pBdr>
          <w:top w:val="nil"/>
          <w:left w:val="nil"/>
          <w:bottom w:val="nil"/>
          <w:right w:val="nil"/>
          <w:between w:val="nil"/>
        </w:pBdr>
        <w:rPr>
          <w:sz w:val="20"/>
          <w:szCs w:val="20"/>
        </w:rPr>
      </w:pPr>
      <w:r>
        <w:rPr>
          <w:sz w:val="20"/>
          <w:szCs w:val="20"/>
        </w:rPr>
        <w:t>Database assistant (SQLite)</w:t>
      </w:r>
    </w:p>
    <w:p w14:paraId="2DB95FF0" w14:textId="77777777" w:rsidR="00343F3D" w:rsidRDefault="00F708A5">
      <w:pPr>
        <w:numPr>
          <w:ilvl w:val="1"/>
          <w:numId w:val="1"/>
        </w:numPr>
        <w:pBdr>
          <w:top w:val="nil"/>
          <w:left w:val="nil"/>
          <w:bottom w:val="nil"/>
          <w:right w:val="nil"/>
          <w:between w:val="nil"/>
        </w:pBdr>
        <w:rPr>
          <w:sz w:val="20"/>
          <w:szCs w:val="20"/>
        </w:rPr>
      </w:pPr>
      <w:r>
        <w:rPr>
          <w:sz w:val="20"/>
          <w:szCs w:val="20"/>
        </w:rPr>
        <w:t xml:space="preserve">Python Coder Assistant </w:t>
      </w:r>
    </w:p>
    <w:p w14:paraId="3BA2372E" w14:textId="77777777" w:rsidR="00343F3D" w:rsidRDefault="00F708A5">
      <w:pPr>
        <w:numPr>
          <w:ilvl w:val="0"/>
          <w:numId w:val="1"/>
        </w:numPr>
        <w:pBdr>
          <w:top w:val="nil"/>
          <w:left w:val="nil"/>
          <w:bottom w:val="nil"/>
          <w:right w:val="nil"/>
          <w:between w:val="nil"/>
        </w:pBdr>
        <w:rPr>
          <w:color w:val="000000"/>
          <w:sz w:val="20"/>
          <w:szCs w:val="20"/>
        </w:rPr>
      </w:pPr>
      <w:r>
        <w:rPr>
          <w:color w:val="000000"/>
          <w:sz w:val="20"/>
          <w:szCs w:val="20"/>
        </w:rPr>
        <w:t>Holly Iles</w:t>
      </w:r>
    </w:p>
    <w:p w14:paraId="592BB401" w14:textId="77777777" w:rsidR="00343F3D" w:rsidRDefault="00F708A5">
      <w:pPr>
        <w:numPr>
          <w:ilvl w:val="1"/>
          <w:numId w:val="1"/>
        </w:numPr>
        <w:pBdr>
          <w:top w:val="nil"/>
          <w:left w:val="nil"/>
          <w:bottom w:val="nil"/>
          <w:right w:val="nil"/>
          <w:between w:val="nil"/>
        </w:pBdr>
        <w:rPr>
          <w:sz w:val="20"/>
          <w:szCs w:val="20"/>
        </w:rPr>
      </w:pPr>
      <w:r>
        <w:rPr>
          <w:sz w:val="20"/>
          <w:szCs w:val="20"/>
        </w:rPr>
        <w:t>UI/UX Manager</w:t>
      </w:r>
    </w:p>
    <w:p w14:paraId="7CA57176" w14:textId="77777777" w:rsidR="00343F3D" w:rsidRDefault="00F708A5">
      <w:pPr>
        <w:numPr>
          <w:ilvl w:val="1"/>
          <w:numId w:val="1"/>
        </w:numPr>
        <w:pBdr>
          <w:top w:val="nil"/>
          <w:left w:val="nil"/>
          <w:bottom w:val="nil"/>
          <w:right w:val="nil"/>
          <w:between w:val="nil"/>
        </w:pBdr>
        <w:rPr>
          <w:sz w:val="20"/>
          <w:szCs w:val="20"/>
        </w:rPr>
      </w:pPr>
      <w:r>
        <w:rPr>
          <w:sz w:val="20"/>
          <w:szCs w:val="20"/>
        </w:rPr>
        <w:t>Chief Python Coder</w:t>
      </w:r>
    </w:p>
    <w:p w14:paraId="71FEB9AB" w14:textId="77777777" w:rsidR="00343F3D" w:rsidRDefault="00F708A5">
      <w:pPr>
        <w:numPr>
          <w:ilvl w:val="1"/>
          <w:numId w:val="1"/>
        </w:numPr>
        <w:pBdr>
          <w:top w:val="nil"/>
          <w:left w:val="nil"/>
          <w:bottom w:val="nil"/>
          <w:right w:val="nil"/>
          <w:between w:val="nil"/>
        </w:pBdr>
        <w:rPr>
          <w:sz w:val="20"/>
          <w:szCs w:val="20"/>
        </w:rPr>
      </w:pPr>
      <w:r>
        <w:rPr>
          <w:sz w:val="20"/>
          <w:szCs w:val="20"/>
        </w:rPr>
        <w:t xml:space="preserve">System Architect </w:t>
      </w:r>
    </w:p>
    <w:p w14:paraId="5425D46C" w14:textId="77777777" w:rsidR="00343F3D" w:rsidRDefault="00343F3D">
      <w:pPr>
        <w:pBdr>
          <w:top w:val="nil"/>
          <w:left w:val="nil"/>
          <w:bottom w:val="nil"/>
          <w:right w:val="nil"/>
          <w:between w:val="nil"/>
        </w:pBdr>
        <w:rPr>
          <w:color w:val="000000"/>
          <w:sz w:val="20"/>
          <w:szCs w:val="20"/>
        </w:rPr>
      </w:pPr>
    </w:p>
    <w:p w14:paraId="4A532473" w14:textId="77777777" w:rsidR="00343F3D" w:rsidRDefault="00343F3D">
      <w:pPr>
        <w:rPr>
          <w:sz w:val="20"/>
          <w:szCs w:val="20"/>
        </w:rPr>
      </w:pPr>
      <w:bookmarkStart w:id="4" w:name="_heading=h.3znysh7" w:colFirst="0" w:colLast="0"/>
      <w:bookmarkEnd w:id="4"/>
    </w:p>
    <w:p w14:paraId="72AA3B39" w14:textId="77777777" w:rsidR="00343F3D" w:rsidRDefault="00F708A5">
      <w:pPr>
        <w:pStyle w:val="Heading1"/>
        <w:rPr>
          <w:sz w:val="24"/>
          <w:szCs w:val="24"/>
        </w:rPr>
      </w:pPr>
      <w:bookmarkStart w:id="5" w:name="bookmark=id.tyjcwt" w:colFirst="0" w:colLast="0"/>
      <w:bookmarkStart w:id="6" w:name="_heading=h.2et92p0" w:colFirst="0" w:colLast="0"/>
      <w:bookmarkEnd w:id="5"/>
      <w:bookmarkEnd w:id="6"/>
      <w:r>
        <w:rPr>
          <w:sz w:val="24"/>
          <w:szCs w:val="24"/>
        </w:rPr>
        <w:t xml:space="preserve">Work breakdown </w:t>
      </w:r>
      <w:r>
        <w:rPr>
          <w:sz w:val="24"/>
          <w:szCs w:val="24"/>
        </w:rPr>
        <w:tab/>
      </w:r>
    </w:p>
    <w:p w14:paraId="07AEE5AF" w14:textId="52837B59" w:rsidR="00343F3D" w:rsidRPr="000F4360" w:rsidRDefault="00F708A5">
      <w:pPr>
        <w:widowControl w:val="0"/>
        <w:numPr>
          <w:ilvl w:val="0"/>
          <w:numId w:val="3"/>
        </w:numPr>
        <w:pBdr>
          <w:top w:val="nil"/>
          <w:left w:val="nil"/>
          <w:bottom w:val="nil"/>
          <w:right w:val="nil"/>
          <w:between w:val="nil"/>
        </w:pBdr>
        <w:rPr>
          <w:b/>
          <w:bCs/>
          <w:color w:val="000000"/>
        </w:rPr>
      </w:pPr>
      <w:r>
        <w:rPr>
          <w:color w:val="000000"/>
        </w:rPr>
        <w:t>Create a graph of temperature inside the case over time</w:t>
      </w:r>
      <w:r w:rsidR="000F4360">
        <w:rPr>
          <w:color w:val="000000"/>
        </w:rPr>
        <w:t xml:space="preserve">: </w:t>
      </w:r>
      <w:r w:rsidR="000F4360" w:rsidRPr="000F4360">
        <w:rPr>
          <w:b/>
          <w:bCs/>
          <w:color w:val="000000"/>
        </w:rPr>
        <w:t xml:space="preserve">Displays graph but only every hour over a </w:t>
      </w:r>
      <w:r w:rsidR="000F4360">
        <w:rPr>
          <w:b/>
          <w:bCs/>
          <w:color w:val="000000"/>
        </w:rPr>
        <w:t>50-hour period</w:t>
      </w:r>
    </w:p>
    <w:p w14:paraId="5BAE144F" w14:textId="77777777" w:rsidR="00343F3D" w:rsidRDefault="00F708A5">
      <w:pPr>
        <w:widowControl w:val="0"/>
        <w:numPr>
          <w:ilvl w:val="1"/>
          <w:numId w:val="3"/>
        </w:numPr>
        <w:pBdr>
          <w:top w:val="nil"/>
          <w:left w:val="nil"/>
          <w:bottom w:val="nil"/>
          <w:right w:val="nil"/>
          <w:between w:val="nil"/>
        </w:pBdr>
        <w:rPr>
          <w:color w:val="000000"/>
        </w:rPr>
      </w:pPr>
      <w:r>
        <w:rPr>
          <w:color w:val="000000"/>
        </w:rPr>
        <w:t>Record temperature value</w:t>
      </w:r>
    </w:p>
    <w:p w14:paraId="404DFB35" w14:textId="77777777" w:rsidR="00343F3D" w:rsidRDefault="00F708A5">
      <w:pPr>
        <w:widowControl w:val="0"/>
        <w:numPr>
          <w:ilvl w:val="1"/>
          <w:numId w:val="3"/>
        </w:numPr>
        <w:pBdr>
          <w:top w:val="nil"/>
          <w:left w:val="nil"/>
          <w:bottom w:val="nil"/>
          <w:right w:val="nil"/>
          <w:between w:val="nil"/>
        </w:pBdr>
        <w:rPr>
          <w:color w:val="000000"/>
        </w:rPr>
      </w:pPr>
      <w:r>
        <w:rPr>
          <w:color w:val="000000"/>
        </w:rPr>
        <w:t>Record datetime for Temp value</w:t>
      </w:r>
    </w:p>
    <w:p w14:paraId="0AAAF84C" w14:textId="77777777" w:rsidR="00343F3D" w:rsidRDefault="00F708A5">
      <w:pPr>
        <w:widowControl w:val="0"/>
        <w:numPr>
          <w:ilvl w:val="1"/>
          <w:numId w:val="3"/>
        </w:numPr>
        <w:pBdr>
          <w:top w:val="nil"/>
          <w:left w:val="nil"/>
          <w:bottom w:val="nil"/>
          <w:right w:val="nil"/>
          <w:between w:val="nil"/>
        </w:pBdr>
        <w:rPr>
          <w:color w:val="000000"/>
        </w:rPr>
      </w:pPr>
      <w:r>
        <w:rPr>
          <w:color w:val="000000"/>
        </w:rPr>
        <w:t>Display graph showing the Temp values over a 24-hour period in 30 min intervals</w:t>
      </w:r>
    </w:p>
    <w:p w14:paraId="5C043F7E" w14:textId="77777777" w:rsidR="00343F3D" w:rsidRDefault="00F708A5">
      <w:pPr>
        <w:widowControl w:val="0"/>
        <w:numPr>
          <w:ilvl w:val="1"/>
          <w:numId w:val="3"/>
        </w:numPr>
        <w:pBdr>
          <w:top w:val="nil"/>
          <w:left w:val="nil"/>
          <w:bottom w:val="nil"/>
          <w:right w:val="nil"/>
          <w:between w:val="nil"/>
        </w:pBdr>
        <w:rPr>
          <w:color w:val="000000"/>
        </w:rPr>
      </w:pPr>
      <w:r>
        <w:rPr>
          <w:color w:val="000000"/>
        </w:rPr>
        <w:t xml:space="preserve">Activate heating or cooling system as needed </w:t>
      </w:r>
    </w:p>
    <w:p w14:paraId="2A04B458" w14:textId="46D4EB65" w:rsidR="00343F3D" w:rsidRDefault="00F708A5">
      <w:pPr>
        <w:widowControl w:val="0"/>
        <w:numPr>
          <w:ilvl w:val="0"/>
          <w:numId w:val="3"/>
        </w:numPr>
        <w:pBdr>
          <w:top w:val="nil"/>
          <w:left w:val="nil"/>
          <w:bottom w:val="nil"/>
          <w:right w:val="nil"/>
          <w:between w:val="nil"/>
        </w:pBdr>
        <w:rPr>
          <w:color w:val="000000"/>
        </w:rPr>
      </w:pPr>
      <w:r>
        <w:rPr>
          <w:color w:val="000000"/>
        </w:rPr>
        <w:t xml:space="preserve"> Create display showing if water has entered the case and if it needs maintenance or not</w:t>
      </w:r>
      <w:r w:rsidR="000F4360">
        <w:rPr>
          <w:color w:val="000000"/>
        </w:rPr>
        <w:t xml:space="preserve">: </w:t>
      </w:r>
      <w:r w:rsidR="000F4360">
        <w:rPr>
          <w:b/>
          <w:bCs/>
          <w:color w:val="000000"/>
        </w:rPr>
        <w:t>This was complete, and the window provides instructions on how to deal with the water</w:t>
      </w:r>
    </w:p>
    <w:p w14:paraId="11875935" w14:textId="77777777" w:rsidR="00343F3D" w:rsidRDefault="00F708A5">
      <w:pPr>
        <w:widowControl w:val="0"/>
        <w:numPr>
          <w:ilvl w:val="1"/>
          <w:numId w:val="3"/>
        </w:numPr>
        <w:pBdr>
          <w:top w:val="nil"/>
          <w:left w:val="nil"/>
          <w:bottom w:val="nil"/>
          <w:right w:val="nil"/>
          <w:between w:val="nil"/>
        </w:pBdr>
        <w:rPr>
          <w:color w:val="000000"/>
        </w:rPr>
      </w:pPr>
      <w:r>
        <w:rPr>
          <w:color w:val="000000"/>
        </w:rPr>
        <w:t>System will continue normally if container is dry</w:t>
      </w:r>
    </w:p>
    <w:p w14:paraId="1075F370" w14:textId="77777777" w:rsidR="00343F3D" w:rsidRDefault="00F708A5">
      <w:pPr>
        <w:widowControl w:val="0"/>
        <w:numPr>
          <w:ilvl w:val="1"/>
          <w:numId w:val="3"/>
        </w:numPr>
        <w:pBdr>
          <w:top w:val="nil"/>
          <w:left w:val="nil"/>
          <w:bottom w:val="nil"/>
          <w:right w:val="nil"/>
          <w:between w:val="nil"/>
        </w:pBdr>
        <w:rPr>
          <w:color w:val="000000"/>
        </w:rPr>
      </w:pPr>
      <w:r>
        <w:rPr>
          <w:color w:val="000000"/>
        </w:rPr>
        <w:t xml:space="preserve">System will close container and send/display a notification if container is wet </w:t>
      </w:r>
    </w:p>
    <w:p w14:paraId="1808D779" w14:textId="33C5759E" w:rsidR="00343F3D" w:rsidRDefault="00F708A5">
      <w:pPr>
        <w:widowControl w:val="0"/>
        <w:numPr>
          <w:ilvl w:val="0"/>
          <w:numId w:val="3"/>
        </w:numPr>
        <w:pBdr>
          <w:top w:val="nil"/>
          <w:left w:val="nil"/>
          <w:bottom w:val="nil"/>
          <w:right w:val="nil"/>
          <w:between w:val="nil"/>
        </w:pBdr>
        <w:rPr>
          <w:color w:val="000000"/>
        </w:rPr>
      </w:pPr>
      <w:r>
        <w:rPr>
          <w:color w:val="000000"/>
        </w:rPr>
        <w:t>Create a display showing if an impact above a certain threshold has occurred</w:t>
      </w:r>
      <w:r w:rsidR="000F4360">
        <w:rPr>
          <w:color w:val="000000"/>
        </w:rPr>
        <w:t xml:space="preserve">: </w:t>
      </w:r>
      <w:r w:rsidR="000F4360">
        <w:rPr>
          <w:b/>
          <w:bCs/>
          <w:color w:val="000000"/>
        </w:rPr>
        <w:t>This was complete, and the system will show a graph if a critical impact is not detected.</w:t>
      </w:r>
    </w:p>
    <w:p w14:paraId="263EF0E2" w14:textId="77777777" w:rsidR="00343F3D" w:rsidRDefault="00F708A5">
      <w:pPr>
        <w:widowControl w:val="0"/>
        <w:numPr>
          <w:ilvl w:val="1"/>
          <w:numId w:val="3"/>
        </w:numPr>
        <w:pBdr>
          <w:top w:val="nil"/>
          <w:left w:val="nil"/>
          <w:bottom w:val="nil"/>
          <w:right w:val="nil"/>
          <w:between w:val="nil"/>
        </w:pBdr>
        <w:rPr>
          <w:color w:val="000000"/>
        </w:rPr>
      </w:pPr>
      <w:r>
        <w:rPr>
          <w:color w:val="000000"/>
        </w:rPr>
        <w:t>System will close container and send/display a notification of impact</w:t>
      </w:r>
    </w:p>
    <w:p w14:paraId="57ABE338" w14:textId="77777777" w:rsidR="00343F3D" w:rsidRDefault="00F708A5">
      <w:pPr>
        <w:widowControl w:val="0"/>
        <w:numPr>
          <w:ilvl w:val="1"/>
          <w:numId w:val="3"/>
        </w:numPr>
        <w:pBdr>
          <w:top w:val="nil"/>
          <w:left w:val="nil"/>
          <w:bottom w:val="nil"/>
          <w:right w:val="nil"/>
          <w:between w:val="nil"/>
        </w:pBdr>
        <w:rPr>
          <w:color w:val="000000"/>
        </w:rPr>
      </w:pPr>
      <w:r>
        <w:rPr>
          <w:color w:val="000000"/>
        </w:rPr>
        <w:t xml:space="preserve"> System will continue normally if no impact is detected</w:t>
      </w:r>
    </w:p>
    <w:p w14:paraId="7838C25E" w14:textId="109DE9A8" w:rsidR="00343F3D" w:rsidRDefault="00F708A5">
      <w:pPr>
        <w:widowControl w:val="0"/>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Create a critical failure system that in the event of:</w:t>
      </w:r>
      <w:r w:rsidR="000F4360">
        <w:rPr>
          <w:rFonts w:ascii="Times New Roman" w:eastAsia="Times New Roman" w:hAnsi="Times New Roman" w:cs="Times New Roman"/>
          <w:color w:val="000000"/>
        </w:rPr>
        <w:t xml:space="preserve"> </w:t>
      </w:r>
      <w:r w:rsidR="000F4360">
        <w:rPr>
          <w:rFonts w:ascii="Times New Roman" w:eastAsia="Times New Roman" w:hAnsi="Times New Roman" w:cs="Times New Roman"/>
          <w:b/>
          <w:bCs/>
          <w:color w:val="000000"/>
        </w:rPr>
        <w:t>This was not complete</w:t>
      </w:r>
    </w:p>
    <w:p w14:paraId="348586FC" w14:textId="77777777" w:rsidR="00343F3D" w:rsidRDefault="00F708A5">
      <w:pPr>
        <w:widowControl w:val="0"/>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 xml:space="preserve">Temperature value above a certain threshold </w:t>
      </w:r>
    </w:p>
    <w:p w14:paraId="01984EB0" w14:textId="77777777" w:rsidR="00343F3D" w:rsidRDefault="00F708A5">
      <w:pPr>
        <w:widowControl w:val="0"/>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 xml:space="preserve">An impact value above a certain threshold  </w:t>
      </w:r>
    </w:p>
    <w:p w14:paraId="4B0F60F2" w14:textId="5F65B6EA" w:rsidR="00343F3D" w:rsidRDefault="00F708A5">
      <w:pPr>
        <w:widowControl w:val="0"/>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 xml:space="preserve">Create a setting to clear data to free up room in </w:t>
      </w:r>
      <w:r w:rsidR="00B90FD1">
        <w:rPr>
          <w:rFonts w:ascii="Times New Roman" w:eastAsia="Times New Roman" w:hAnsi="Times New Roman" w:cs="Times New Roman"/>
          <w:color w:val="000000"/>
        </w:rPr>
        <w:t>memory:</w:t>
      </w:r>
      <w:r w:rsidR="000F4360">
        <w:rPr>
          <w:rFonts w:ascii="Times New Roman" w:eastAsia="Times New Roman" w:hAnsi="Times New Roman" w:cs="Times New Roman"/>
          <w:color w:val="000000"/>
        </w:rPr>
        <w:t xml:space="preserve"> </w:t>
      </w:r>
      <w:r w:rsidR="000F4360">
        <w:rPr>
          <w:rFonts w:ascii="Times New Roman" w:eastAsia="Times New Roman" w:hAnsi="Times New Roman" w:cs="Times New Roman"/>
          <w:b/>
          <w:bCs/>
          <w:color w:val="000000"/>
        </w:rPr>
        <w:t xml:space="preserve">This was complete </w:t>
      </w:r>
    </w:p>
    <w:p w14:paraId="280707CC" w14:textId="21921D22" w:rsidR="00343F3D" w:rsidRDefault="00F708A5">
      <w:pPr>
        <w:widowControl w:val="0"/>
        <w:numPr>
          <w:ilvl w:val="0"/>
          <w:numId w:val="3"/>
        </w:numPr>
        <w:pBdr>
          <w:top w:val="nil"/>
          <w:left w:val="nil"/>
          <w:bottom w:val="nil"/>
          <w:right w:val="nil"/>
          <w:between w:val="nil"/>
        </w:pBdr>
        <w:rPr>
          <w:color w:val="000000"/>
        </w:rPr>
      </w:pPr>
      <w:r>
        <w:rPr>
          <w:rFonts w:ascii="Times New Roman" w:eastAsia="Times New Roman" w:hAnsi="Times New Roman" w:cs="Times New Roman"/>
          <w:color w:val="000000"/>
        </w:rPr>
        <w:t>Test the Software:</w:t>
      </w:r>
      <w:r w:rsidR="000F4360">
        <w:rPr>
          <w:rFonts w:ascii="Times New Roman" w:eastAsia="Times New Roman" w:hAnsi="Times New Roman" w:cs="Times New Roman"/>
          <w:color w:val="000000"/>
        </w:rPr>
        <w:t xml:space="preserve"> </w:t>
      </w:r>
      <w:r w:rsidR="000F4360">
        <w:rPr>
          <w:rFonts w:ascii="Times New Roman" w:eastAsia="Times New Roman" w:hAnsi="Times New Roman" w:cs="Times New Roman"/>
          <w:b/>
          <w:bCs/>
          <w:color w:val="000000"/>
        </w:rPr>
        <w:t>This was complete</w:t>
      </w:r>
    </w:p>
    <w:p w14:paraId="30C2E0EC" w14:textId="77777777" w:rsidR="00343F3D" w:rsidRDefault="00F708A5">
      <w:pPr>
        <w:widowControl w:val="0"/>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Individual implementation</w:t>
      </w:r>
    </w:p>
    <w:p w14:paraId="3F3B7FF9" w14:textId="5D02E40C" w:rsidR="00343F3D" w:rsidRDefault="00F708A5">
      <w:pPr>
        <w:widowControl w:val="0"/>
        <w:numPr>
          <w:ilvl w:val="1"/>
          <w:numId w:val="3"/>
        </w:numPr>
        <w:pBdr>
          <w:top w:val="nil"/>
          <w:left w:val="nil"/>
          <w:bottom w:val="nil"/>
          <w:right w:val="nil"/>
          <w:between w:val="nil"/>
        </w:pBdr>
        <w:rPr>
          <w:color w:val="000000"/>
        </w:rPr>
      </w:pPr>
      <w:r>
        <w:rPr>
          <w:rFonts w:ascii="Times New Roman" w:eastAsia="Times New Roman" w:hAnsi="Times New Roman" w:cs="Times New Roman"/>
          <w:color w:val="000000"/>
        </w:rPr>
        <w:t>Final overall implementatio</w:t>
      </w:r>
      <w:r w:rsidR="00563A01">
        <w:rPr>
          <w:rFonts w:ascii="Times New Roman" w:eastAsia="Times New Roman" w:hAnsi="Times New Roman" w:cs="Times New Roman"/>
          <w:color w:val="000000"/>
        </w:rPr>
        <w:t>n</w:t>
      </w:r>
      <w:r>
        <w:rPr>
          <w:rFonts w:ascii="Times New Roman" w:eastAsia="Times New Roman" w:hAnsi="Times New Roman" w:cs="Times New Roman"/>
          <w:color w:val="000000"/>
        </w:rPr>
        <w:t xml:space="preserve"> </w:t>
      </w:r>
    </w:p>
    <w:p w14:paraId="68A93CCF" w14:textId="77777777" w:rsidR="00343F3D" w:rsidRDefault="00343F3D">
      <w:pPr>
        <w:rPr>
          <w:sz w:val="20"/>
          <w:szCs w:val="20"/>
        </w:rPr>
      </w:pPr>
    </w:p>
    <w:p w14:paraId="3F8ECABC" w14:textId="77777777" w:rsidR="00343F3D" w:rsidRDefault="00343F3D">
      <w:pPr>
        <w:pStyle w:val="Heading1"/>
        <w:rPr>
          <w:sz w:val="24"/>
          <w:szCs w:val="24"/>
        </w:rPr>
      </w:pPr>
      <w:bookmarkStart w:id="7" w:name="_heading=h.3dy6vkm" w:colFirst="0" w:colLast="0"/>
      <w:bookmarkEnd w:id="7"/>
    </w:p>
    <w:bookmarkStart w:id="8" w:name="bookmark=id.1t3h5sf" w:colFirst="0" w:colLast="0"/>
    <w:bookmarkStart w:id="9" w:name="_heading=h.ox6qe48y69rf" w:colFirst="0" w:colLast="0"/>
    <w:bookmarkEnd w:id="8"/>
    <w:bookmarkEnd w:id="9"/>
    <w:p w14:paraId="64045999" w14:textId="77777777" w:rsidR="00343F3D" w:rsidRDefault="009E53F7">
      <w:pPr>
        <w:pStyle w:val="Heading1"/>
        <w:rPr>
          <w:sz w:val="24"/>
          <w:szCs w:val="24"/>
        </w:rPr>
      </w:pPr>
      <w:sdt>
        <w:sdtPr>
          <w:tag w:val="goog_rdk_10"/>
          <w:id w:val="-1650595837"/>
        </w:sdtPr>
        <w:sdtEndPr/>
        <w:sdtContent>
          <w:r w:rsidR="00F708A5" w:rsidRPr="007C1244">
            <w:rPr>
              <w:sz w:val="24"/>
              <w:szCs w:val="24"/>
            </w:rPr>
            <w:t>Hardware Software Requirements:</w:t>
          </w:r>
        </w:sdtContent>
      </w:sdt>
      <w:r w:rsidR="00F708A5">
        <w:rPr>
          <w:sz w:val="24"/>
          <w:szCs w:val="24"/>
        </w:rPr>
        <w:t xml:space="preserve"> </w:t>
      </w:r>
    </w:p>
    <w:p w14:paraId="1DFA83B5" w14:textId="01F26F8F" w:rsidR="006C486F" w:rsidRDefault="006C486F" w:rsidP="006C486F">
      <w:pPr>
        <w:pStyle w:val="ListParagraph"/>
        <w:numPr>
          <w:ilvl w:val="0"/>
          <w:numId w:val="6"/>
        </w:numPr>
      </w:pPr>
      <w:r>
        <w:t>Software Requirements</w:t>
      </w:r>
      <w:r w:rsidRPr="006C486F">
        <w:rPr>
          <w:b/>
          <w:bCs/>
        </w:rPr>
        <w:t xml:space="preserve">: </w:t>
      </w:r>
      <w:r>
        <w:t xml:space="preserve">Python application developed using VS Code. Matplotlib is required to download to run </w:t>
      </w:r>
      <w:r w:rsidR="00B90FD1">
        <w:t>these applications</w:t>
      </w:r>
      <w:r>
        <w:t xml:space="preserve"> graphing feature see source: </w:t>
      </w:r>
      <w:hyperlink r:id="rId8" w:history="1">
        <w:r w:rsidRPr="002A33D0">
          <w:rPr>
            <w:rStyle w:val="Hyperlink"/>
          </w:rPr>
          <w:t>https://matplotlib.org/stable/users/installing/index.html</w:t>
        </w:r>
      </w:hyperlink>
      <w:r>
        <w:t>.</w:t>
      </w:r>
    </w:p>
    <w:p w14:paraId="6DECE890" w14:textId="5DD1B2F5" w:rsidR="00343F3D" w:rsidRDefault="00F708A5">
      <w:pPr>
        <w:numPr>
          <w:ilvl w:val="0"/>
          <w:numId w:val="6"/>
        </w:numPr>
        <w:pBdr>
          <w:top w:val="nil"/>
          <w:left w:val="nil"/>
          <w:bottom w:val="nil"/>
          <w:right w:val="nil"/>
          <w:between w:val="nil"/>
        </w:pBdr>
      </w:pPr>
      <w:r>
        <w:rPr>
          <w:color w:val="000000"/>
        </w:rPr>
        <w:lastRenderedPageBreak/>
        <w:t xml:space="preserve">Operating System: While Python </w:t>
      </w:r>
      <w:r w:rsidR="00B90FD1">
        <w:rPr>
          <w:color w:val="000000"/>
        </w:rPr>
        <w:t>can</w:t>
      </w:r>
      <w:r>
        <w:rPr>
          <w:color w:val="000000"/>
        </w:rPr>
        <w:t xml:space="preserve"> run on most operating systems it is important to ensure that the systems used to run this product are Python compatible.</w:t>
      </w:r>
    </w:p>
    <w:p w14:paraId="34A2D4F3" w14:textId="3DECBF99" w:rsidR="00343F3D" w:rsidRPr="00065526" w:rsidRDefault="00F708A5">
      <w:pPr>
        <w:numPr>
          <w:ilvl w:val="0"/>
          <w:numId w:val="6"/>
        </w:numPr>
        <w:pBdr>
          <w:top w:val="nil"/>
          <w:left w:val="nil"/>
          <w:bottom w:val="nil"/>
          <w:right w:val="nil"/>
          <w:between w:val="nil"/>
        </w:pBdr>
      </w:pPr>
      <w:r>
        <w:rPr>
          <w:color w:val="000000"/>
        </w:rPr>
        <w:t>Driver Compatibility: Because our product will be receiving data from specialized hardware sensors it is imperative that the hardware drivers can communicate with our software properly.</w:t>
      </w:r>
    </w:p>
    <w:p w14:paraId="302C3BAA" w14:textId="77777777" w:rsidR="00065526" w:rsidRDefault="00065526" w:rsidP="00065526">
      <w:pPr>
        <w:pStyle w:val="ListParagraph"/>
        <w:numPr>
          <w:ilvl w:val="0"/>
          <w:numId w:val="6"/>
        </w:numPr>
      </w:pPr>
      <w:r>
        <w:t xml:space="preserve">Packages that need to be downloaded to run: sqlite3 to access database, matplotlib see source above, tkinter to create graphic interface with program. </w:t>
      </w:r>
    </w:p>
    <w:p w14:paraId="3E7F2E9E" w14:textId="77777777" w:rsidR="00065526" w:rsidRDefault="00065526" w:rsidP="00065526">
      <w:pPr>
        <w:pBdr>
          <w:top w:val="nil"/>
          <w:left w:val="nil"/>
          <w:bottom w:val="nil"/>
          <w:right w:val="nil"/>
          <w:between w:val="nil"/>
        </w:pBdr>
        <w:ind w:left="360"/>
      </w:pPr>
    </w:p>
    <w:p w14:paraId="65D032D6" w14:textId="77777777" w:rsidR="00343F3D" w:rsidRDefault="00F708A5">
      <w:r>
        <w:t xml:space="preserve">Hardware Requirements: </w:t>
      </w:r>
    </w:p>
    <w:p w14:paraId="7F3B1D4C" w14:textId="77777777" w:rsidR="00343F3D" w:rsidRDefault="00F708A5">
      <w:pPr>
        <w:numPr>
          <w:ilvl w:val="0"/>
          <w:numId w:val="5"/>
        </w:numPr>
        <w:pBdr>
          <w:top w:val="nil"/>
          <w:left w:val="nil"/>
          <w:bottom w:val="nil"/>
          <w:right w:val="nil"/>
          <w:between w:val="nil"/>
        </w:pBdr>
      </w:pPr>
      <w:r>
        <w:rPr>
          <w:color w:val="000000"/>
        </w:rPr>
        <w:t xml:space="preserve">Primary Storage: Any device running his software must be able to contain data in the form of a DB file and have enough space to hold 24 hours’ worth of data. </w:t>
      </w:r>
    </w:p>
    <w:p w14:paraId="19DFD97C" w14:textId="77777777" w:rsidR="00343F3D" w:rsidRDefault="00F708A5">
      <w:pPr>
        <w:numPr>
          <w:ilvl w:val="0"/>
          <w:numId w:val="5"/>
        </w:numPr>
        <w:pBdr>
          <w:top w:val="nil"/>
          <w:left w:val="nil"/>
          <w:bottom w:val="nil"/>
          <w:right w:val="nil"/>
          <w:between w:val="nil"/>
        </w:pBdr>
      </w:pPr>
      <w:r>
        <w:rPr>
          <w:color w:val="000000"/>
        </w:rPr>
        <w:t>Peripherals: This software product requires that the sensory equipment used for the container can send information in a format that is compatible with the software.</w:t>
      </w:r>
    </w:p>
    <w:p w14:paraId="3BA71AAD" w14:textId="77777777" w:rsidR="00343F3D" w:rsidRDefault="00F708A5">
      <w:pPr>
        <w:numPr>
          <w:ilvl w:val="0"/>
          <w:numId w:val="5"/>
        </w:numPr>
        <w:pBdr>
          <w:top w:val="nil"/>
          <w:left w:val="nil"/>
          <w:bottom w:val="nil"/>
          <w:right w:val="nil"/>
          <w:between w:val="nil"/>
        </w:pBdr>
      </w:pPr>
      <w:r>
        <w:rPr>
          <w:color w:val="000000"/>
        </w:rPr>
        <w:t xml:space="preserve">Power Supply: This software product requires a power supply that can run for at least 24 hours or longer and is portable enough to be moved with the container   </w:t>
      </w:r>
    </w:p>
    <w:p w14:paraId="14B73445" w14:textId="77777777" w:rsidR="00343F3D" w:rsidRDefault="00F708A5">
      <w:pPr>
        <w:pStyle w:val="Heading1"/>
        <w:rPr>
          <w:sz w:val="24"/>
          <w:szCs w:val="24"/>
        </w:rPr>
      </w:pPr>
      <w:bookmarkStart w:id="10" w:name="bookmark=id.2s8eyo1" w:colFirst="0" w:colLast="0"/>
      <w:bookmarkStart w:id="11" w:name="_heading=h.4d34og8" w:colFirst="0" w:colLast="0"/>
      <w:bookmarkEnd w:id="10"/>
      <w:bookmarkEnd w:id="11"/>
      <w:r>
        <w:rPr>
          <w:sz w:val="24"/>
          <w:szCs w:val="24"/>
        </w:rPr>
        <w:t>Risk Analysis</w:t>
      </w:r>
    </w:p>
    <w:p w14:paraId="535CF13D" w14:textId="77777777" w:rsidR="00343F3D" w:rsidRDefault="00F708A5">
      <w:r>
        <w:t>Risk Identification:</w:t>
      </w:r>
    </w:p>
    <w:p w14:paraId="2F9F9783" w14:textId="77777777" w:rsidR="00343F3D" w:rsidRDefault="00343F3D"/>
    <w:p w14:paraId="18845B14" w14:textId="77777777" w:rsidR="00343F3D" w:rsidRDefault="00F708A5">
      <w:pPr>
        <w:numPr>
          <w:ilvl w:val="0"/>
          <w:numId w:val="7"/>
        </w:numPr>
        <w:pBdr>
          <w:top w:val="nil"/>
          <w:left w:val="nil"/>
          <w:bottom w:val="nil"/>
          <w:right w:val="nil"/>
          <w:between w:val="nil"/>
        </w:pBdr>
        <w:rPr>
          <w:color w:val="000000"/>
        </w:rPr>
      </w:pPr>
      <w:r>
        <w:rPr>
          <w:color w:val="000000"/>
        </w:rPr>
        <w:t xml:space="preserve">The power supply may fail or run out of power. This would be bad because the software not being able to perform any of the requirements including detecting and stopping critical failure events like a fire occurring inside the case. </w:t>
      </w:r>
    </w:p>
    <w:p w14:paraId="28A6C39E" w14:textId="77777777" w:rsidR="00343F3D" w:rsidRDefault="00F708A5">
      <w:pPr>
        <w:numPr>
          <w:ilvl w:val="0"/>
          <w:numId w:val="7"/>
        </w:numPr>
        <w:pBdr>
          <w:top w:val="nil"/>
          <w:left w:val="nil"/>
          <w:bottom w:val="nil"/>
          <w:right w:val="nil"/>
          <w:between w:val="nil"/>
        </w:pBdr>
        <w:rPr>
          <w:color w:val="000000"/>
        </w:rPr>
      </w:pPr>
      <w:r>
        <w:rPr>
          <w:color w:val="000000"/>
        </w:rPr>
        <w:t xml:space="preserve">There is the potential for sensory equipment to fail. This could lead to the sensors reporting bad data that could compromise the safety of the EV battery or could lead to the inability of the software to perform the identified requirements. </w:t>
      </w:r>
    </w:p>
    <w:p w14:paraId="20AB4477" w14:textId="77777777" w:rsidR="00343F3D" w:rsidRDefault="00F708A5">
      <w:pPr>
        <w:numPr>
          <w:ilvl w:val="0"/>
          <w:numId w:val="7"/>
        </w:numPr>
        <w:pBdr>
          <w:top w:val="nil"/>
          <w:left w:val="nil"/>
          <w:bottom w:val="nil"/>
          <w:right w:val="nil"/>
          <w:between w:val="nil"/>
        </w:pBdr>
        <w:rPr>
          <w:color w:val="000000"/>
        </w:rPr>
      </w:pPr>
      <w:r>
        <w:rPr>
          <w:color w:val="000000"/>
        </w:rPr>
        <w:t xml:space="preserve">The heating or cooling system could fail. This would lead to the damage of the EV battery that is being damaged or stored by damaging the capacity that the battery can produce. </w:t>
      </w:r>
    </w:p>
    <w:p w14:paraId="656E4851" w14:textId="43975FD7" w:rsidR="00343F3D" w:rsidRDefault="00F708A5">
      <w:pPr>
        <w:numPr>
          <w:ilvl w:val="0"/>
          <w:numId w:val="7"/>
        </w:numPr>
        <w:pBdr>
          <w:top w:val="nil"/>
          <w:left w:val="nil"/>
          <w:bottom w:val="nil"/>
          <w:right w:val="nil"/>
          <w:between w:val="nil"/>
        </w:pBdr>
        <w:rPr>
          <w:color w:val="000000"/>
        </w:rPr>
      </w:pPr>
      <w:r>
        <w:rPr>
          <w:color w:val="000000"/>
        </w:rPr>
        <w:t xml:space="preserve">The heating or cooling system could inadvertently injure someone. While the risk is quite low, if someone </w:t>
      </w:r>
      <w:r w:rsidR="00B90FD1">
        <w:rPr>
          <w:color w:val="000000"/>
        </w:rPr>
        <w:t>were</w:t>
      </w:r>
      <w:r>
        <w:rPr>
          <w:color w:val="000000"/>
        </w:rPr>
        <w:t xml:space="preserve"> to open the container while the system was operating there is still a chance that the systems responsible for maintaining the appropriate temperature range could injure that person in some capacity. </w:t>
      </w:r>
    </w:p>
    <w:p w14:paraId="52D94961" w14:textId="77777777" w:rsidR="00343F3D" w:rsidRDefault="00F708A5">
      <w:pPr>
        <w:numPr>
          <w:ilvl w:val="0"/>
          <w:numId w:val="7"/>
        </w:numPr>
        <w:pBdr>
          <w:top w:val="nil"/>
          <w:left w:val="nil"/>
          <w:bottom w:val="nil"/>
          <w:right w:val="nil"/>
          <w:between w:val="nil"/>
        </w:pBdr>
        <w:rPr>
          <w:color w:val="000000"/>
        </w:rPr>
      </w:pPr>
      <w:r>
        <w:rPr>
          <w:color w:val="000000"/>
        </w:rPr>
        <w:t xml:space="preserve">There is the potential for the EV battery to be tampered with or stolen. Our software does not prevent the container being controlled from being open due to not wanting to limit access to the battery inside the container by workers interacting with the batteries. We feel that the risk of theft is not high enough to constitute adding this feature into the product. </w:t>
      </w:r>
    </w:p>
    <w:p w14:paraId="74E0F509" w14:textId="77777777" w:rsidR="00343F3D" w:rsidRDefault="00343F3D"/>
    <w:p w14:paraId="75256290" w14:textId="77777777" w:rsidR="00343F3D" w:rsidRDefault="00F708A5">
      <w:pPr>
        <w:rPr>
          <w:b/>
        </w:rPr>
      </w:pPr>
      <w:r>
        <w:rPr>
          <w:b/>
        </w:rPr>
        <w:lastRenderedPageBreak/>
        <w:t>Risk Analysis:</w:t>
      </w:r>
    </w:p>
    <w:p w14:paraId="364317BD" w14:textId="77777777" w:rsidR="00343F3D" w:rsidRDefault="00343F3D"/>
    <w:p w14:paraId="46F27704" w14:textId="77777777" w:rsidR="00343F3D" w:rsidRDefault="00F708A5">
      <w:r>
        <w:tab/>
        <w:t>In order of descending likelihood of occurring are:</w:t>
      </w:r>
    </w:p>
    <w:p w14:paraId="5ECCA79F" w14:textId="77777777" w:rsidR="00343F3D" w:rsidRDefault="00F708A5">
      <w:pPr>
        <w:numPr>
          <w:ilvl w:val="0"/>
          <w:numId w:val="8"/>
        </w:numPr>
        <w:pBdr>
          <w:top w:val="nil"/>
          <w:left w:val="nil"/>
          <w:bottom w:val="nil"/>
          <w:right w:val="nil"/>
          <w:between w:val="nil"/>
        </w:pBdr>
        <w:rPr>
          <w:color w:val="000000"/>
        </w:rPr>
      </w:pPr>
      <w:r>
        <w:rPr>
          <w:color w:val="000000"/>
        </w:rPr>
        <w:t>The most likely risk is that the power supply would fail, and that the software would not be able to operate. This is the more likely to happen than any of the other risks described above and has the potential to cause the most damage to people or property due to not being able to prevent a critical event from occurring.</w:t>
      </w:r>
    </w:p>
    <w:p w14:paraId="6C47706D" w14:textId="1E6603A3" w:rsidR="00343F3D" w:rsidRDefault="00F708A5">
      <w:pPr>
        <w:numPr>
          <w:ilvl w:val="0"/>
          <w:numId w:val="8"/>
        </w:numPr>
        <w:pBdr>
          <w:top w:val="nil"/>
          <w:left w:val="nil"/>
          <w:bottom w:val="nil"/>
          <w:right w:val="nil"/>
          <w:between w:val="nil"/>
        </w:pBdr>
        <w:rPr>
          <w:color w:val="000000"/>
        </w:rPr>
      </w:pPr>
      <w:r>
        <w:rPr>
          <w:color w:val="000000"/>
        </w:rPr>
        <w:t xml:space="preserve">The second most likely risk that will be encountered is that the sensory equipment would fail. The equipment used to measure impact, temperature, and especially moisture content all </w:t>
      </w:r>
      <w:r w:rsidR="00B90FD1">
        <w:rPr>
          <w:color w:val="000000"/>
        </w:rPr>
        <w:t>must</w:t>
      </w:r>
      <w:r>
        <w:rPr>
          <w:color w:val="000000"/>
        </w:rPr>
        <w:t xml:space="preserve"> be properly calibrated and tested to ensure that they are working properly. Once again, this risk also carries the danger of not being able to prevent a critical failure event or damage to the battery. </w:t>
      </w:r>
    </w:p>
    <w:p w14:paraId="0BB0F47F" w14:textId="77777777" w:rsidR="00343F3D" w:rsidRDefault="00F708A5">
      <w:pPr>
        <w:numPr>
          <w:ilvl w:val="0"/>
          <w:numId w:val="8"/>
        </w:numPr>
        <w:pBdr>
          <w:top w:val="nil"/>
          <w:left w:val="nil"/>
          <w:bottom w:val="nil"/>
          <w:right w:val="nil"/>
          <w:between w:val="nil"/>
        </w:pBdr>
        <w:rPr>
          <w:color w:val="000000"/>
        </w:rPr>
      </w:pPr>
      <w:r>
        <w:rPr>
          <w:color w:val="000000"/>
        </w:rPr>
        <w:t xml:space="preserve">The third most likely risk to occur would be the hardware for the heating and cooling system failing. This hardware is critical to ensuring that the battery is not damaged and that if the battery is damaged that no one is injured as a result. This hardware is less likely to fail then the sensory equipment failing and can be fixed if the sensory hardware was still operational and therefore presents less of a risk. </w:t>
      </w:r>
    </w:p>
    <w:p w14:paraId="1EA05905" w14:textId="758973A1" w:rsidR="00343F3D" w:rsidRDefault="00F708A5">
      <w:pPr>
        <w:numPr>
          <w:ilvl w:val="0"/>
          <w:numId w:val="8"/>
        </w:numPr>
        <w:pBdr>
          <w:top w:val="nil"/>
          <w:left w:val="nil"/>
          <w:bottom w:val="nil"/>
          <w:right w:val="nil"/>
          <w:between w:val="nil"/>
        </w:pBdr>
        <w:rPr>
          <w:color w:val="000000"/>
        </w:rPr>
      </w:pPr>
      <w:r>
        <w:rPr>
          <w:color w:val="000000"/>
        </w:rPr>
        <w:t xml:space="preserve">The next risk most likely to occur would be the theft of the battery the software was protecting from damage. This is not </w:t>
      </w:r>
      <w:r w:rsidR="00B90FD1">
        <w:rPr>
          <w:color w:val="000000"/>
        </w:rPr>
        <w:t>highly likely</w:t>
      </w:r>
      <w:r>
        <w:rPr>
          <w:color w:val="000000"/>
        </w:rPr>
        <w:t xml:space="preserve"> to occur because the batteries themselves are very heavy and hard to transport in the first place but because we do not have a security system in the software there is still the possibility of theft or tampering to occur to the battery. </w:t>
      </w:r>
    </w:p>
    <w:p w14:paraId="0883E717" w14:textId="17D2972C" w:rsidR="00343F3D" w:rsidRDefault="00F708A5">
      <w:pPr>
        <w:numPr>
          <w:ilvl w:val="0"/>
          <w:numId w:val="8"/>
        </w:numPr>
        <w:pBdr>
          <w:top w:val="nil"/>
          <w:left w:val="nil"/>
          <w:bottom w:val="nil"/>
          <w:right w:val="nil"/>
          <w:between w:val="nil"/>
        </w:pBdr>
        <w:rPr>
          <w:color w:val="000000"/>
        </w:rPr>
      </w:pPr>
      <w:r>
        <w:rPr>
          <w:color w:val="000000"/>
        </w:rPr>
        <w:t xml:space="preserve">The least likely identifiable risk to occur would be that someone is injured because of the heating or cooling system in the container. This is not very plausible because none of the equipment used could harm someone unless they were actively trying to work on the container as it was running. However, because there is not system to prevent the case from being opened by anyone it is possible just not </w:t>
      </w:r>
      <w:r w:rsidR="00B90FD1">
        <w:rPr>
          <w:color w:val="000000"/>
        </w:rPr>
        <w:t xml:space="preserve">highly likely. </w:t>
      </w:r>
    </w:p>
    <w:p w14:paraId="474521C4" w14:textId="77777777" w:rsidR="00343F3D" w:rsidRDefault="00343F3D"/>
    <w:p w14:paraId="422D2FD3" w14:textId="77777777" w:rsidR="00343F3D" w:rsidRDefault="00F708A5">
      <w:pPr>
        <w:rPr>
          <w:b/>
        </w:rPr>
      </w:pPr>
      <w:r>
        <w:rPr>
          <w:b/>
        </w:rPr>
        <w:t>Risk Planning:</w:t>
      </w:r>
    </w:p>
    <w:p w14:paraId="5A908067" w14:textId="77777777" w:rsidR="00343F3D" w:rsidRDefault="00343F3D"/>
    <w:p w14:paraId="749AC595" w14:textId="66A7A7FA" w:rsidR="00343F3D" w:rsidRDefault="00F708A5">
      <w:pPr>
        <w:numPr>
          <w:ilvl w:val="0"/>
          <w:numId w:val="2"/>
        </w:numPr>
        <w:pBdr>
          <w:top w:val="nil"/>
          <w:left w:val="nil"/>
          <w:bottom w:val="nil"/>
          <w:right w:val="nil"/>
          <w:between w:val="nil"/>
        </w:pBdr>
        <w:rPr>
          <w:color w:val="000000"/>
        </w:rPr>
      </w:pPr>
      <w:r>
        <w:rPr>
          <w:color w:val="000000"/>
        </w:rPr>
        <w:t xml:space="preserve">To account for a failure in the power supply the only real preventative measure that can be implemented is having a </w:t>
      </w:r>
      <w:r w:rsidR="00B90FD1">
        <w:rPr>
          <w:color w:val="000000"/>
        </w:rPr>
        <w:t>backup</w:t>
      </w:r>
      <w:r>
        <w:rPr>
          <w:color w:val="000000"/>
        </w:rPr>
        <w:t xml:space="preserve"> power supply. Our team should consider having a protocol in place in case of power supply failure and having to restart.</w:t>
      </w:r>
    </w:p>
    <w:p w14:paraId="709AE0FC" w14:textId="77777777" w:rsidR="00343F3D" w:rsidRDefault="00F708A5">
      <w:pPr>
        <w:numPr>
          <w:ilvl w:val="0"/>
          <w:numId w:val="2"/>
        </w:numPr>
        <w:pBdr>
          <w:top w:val="nil"/>
          <w:left w:val="nil"/>
          <w:bottom w:val="nil"/>
          <w:right w:val="nil"/>
          <w:between w:val="nil"/>
        </w:pBdr>
        <w:rPr>
          <w:color w:val="000000"/>
        </w:rPr>
      </w:pPr>
      <w:r>
        <w:rPr>
          <w:color w:val="000000"/>
        </w:rPr>
        <w:t xml:space="preserve">Later, in the system evolution our team should consider adding reminder notifications to calibrate and test sensory hardware every 3 months or so to ensure accuracy. </w:t>
      </w:r>
    </w:p>
    <w:p w14:paraId="00B60721" w14:textId="77777777" w:rsidR="00343F3D" w:rsidRDefault="00F708A5">
      <w:pPr>
        <w:numPr>
          <w:ilvl w:val="0"/>
          <w:numId w:val="2"/>
        </w:numPr>
        <w:pBdr>
          <w:top w:val="nil"/>
          <w:left w:val="nil"/>
          <w:bottom w:val="nil"/>
          <w:right w:val="nil"/>
          <w:between w:val="nil"/>
        </w:pBdr>
        <w:rPr>
          <w:color w:val="000000"/>
        </w:rPr>
      </w:pPr>
      <w:r>
        <w:rPr>
          <w:color w:val="000000"/>
        </w:rPr>
        <w:t xml:space="preserve">Again later, in the system evolution our team should consider adding reminder notifications to calibrate and test heating and cooling hardware every 3 months or so to ensure accuracy. </w:t>
      </w:r>
    </w:p>
    <w:p w14:paraId="623C3FE6" w14:textId="77777777" w:rsidR="00343F3D" w:rsidRDefault="00F708A5">
      <w:pPr>
        <w:numPr>
          <w:ilvl w:val="0"/>
          <w:numId w:val="2"/>
        </w:numPr>
        <w:pBdr>
          <w:top w:val="nil"/>
          <w:left w:val="nil"/>
          <w:bottom w:val="nil"/>
          <w:right w:val="nil"/>
          <w:between w:val="nil"/>
        </w:pBdr>
        <w:rPr>
          <w:color w:val="000000"/>
        </w:rPr>
      </w:pPr>
      <w:r>
        <w:rPr>
          <w:color w:val="000000"/>
        </w:rPr>
        <w:lastRenderedPageBreak/>
        <w:t>While the risk of theft is not zero at this point, I do not see adding any security measures. Maybe later on in the system evolution we might consider adding validation measures like a password but only if it proved necessary.</w:t>
      </w:r>
    </w:p>
    <w:p w14:paraId="3C6C3C43" w14:textId="61915D7E" w:rsidR="00343F3D" w:rsidRDefault="00F708A5">
      <w:pPr>
        <w:numPr>
          <w:ilvl w:val="0"/>
          <w:numId w:val="2"/>
        </w:numPr>
        <w:pBdr>
          <w:top w:val="nil"/>
          <w:left w:val="nil"/>
          <w:bottom w:val="nil"/>
          <w:right w:val="nil"/>
          <w:between w:val="nil"/>
        </w:pBdr>
        <w:rPr>
          <w:color w:val="000000"/>
        </w:rPr>
      </w:pPr>
      <w:r>
        <w:rPr>
          <w:color w:val="000000"/>
        </w:rPr>
        <w:t>Again, while the risk of someone being injured by the heating or cooling system is not zero at this point, I do not see adding any security measures to ensure that the case have the heating and cooling system is not running while the case is open. Maybe later on in the system evolution we might consider adding these measures but only if it proved necessary.</w:t>
      </w:r>
    </w:p>
    <w:p w14:paraId="20BCA1FD" w14:textId="1FEF9AB5" w:rsidR="00DF69D2" w:rsidRDefault="00DF69D2" w:rsidP="00DF69D2">
      <w:pPr>
        <w:pBdr>
          <w:top w:val="nil"/>
          <w:left w:val="nil"/>
          <w:bottom w:val="nil"/>
          <w:right w:val="nil"/>
          <w:between w:val="nil"/>
        </w:pBdr>
        <w:ind w:left="360"/>
        <w:rPr>
          <w:color w:val="000000"/>
        </w:rPr>
      </w:pPr>
      <w:r>
        <w:rPr>
          <w:noProof/>
          <w:color w:val="000000"/>
        </w:rPr>
        <w:drawing>
          <wp:inline distT="0" distB="0" distL="0" distR="0" wp14:anchorId="31C66291" wp14:editId="628CDFBF">
            <wp:extent cx="6055418" cy="14954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0089" cy="1496579"/>
                    </a:xfrm>
                    <a:prstGeom prst="rect">
                      <a:avLst/>
                    </a:prstGeom>
                    <a:noFill/>
                    <a:ln>
                      <a:noFill/>
                    </a:ln>
                  </pic:spPr>
                </pic:pic>
              </a:graphicData>
            </a:graphic>
          </wp:inline>
        </w:drawing>
      </w:r>
    </w:p>
    <w:p w14:paraId="1F50B640" w14:textId="77777777" w:rsidR="00343F3D" w:rsidRDefault="00343F3D">
      <w:pPr>
        <w:pBdr>
          <w:top w:val="nil"/>
          <w:left w:val="nil"/>
          <w:bottom w:val="nil"/>
          <w:right w:val="nil"/>
          <w:between w:val="nil"/>
        </w:pBdr>
        <w:ind w:left="720"/>
        <w:rPr>
          <w:color w:val="000000"/>
        </w:rPr>
      </w:pPr>
    </w:p>
    <w:p w14:paraId="766C7BE8" w14:textId="77777777" w:rsidR="00343F3D" w:rsidRDefault="00F708A5">
      <w:pPr>
        <w:pStyle w:val="Heading1"/>
        <w:rPr>
          <w:sz w:val="24"/>
          <w:szCs w:val="24"/>
        </w:rPr>
      </w:pPr>
      <w:bookmarkStart w:id="12" w:name="_heading=h.17dp8vu" w:colFirst="0" w:colLast="0"/>
      <w:bookmarkEnd w:id="12"/>
      <w:r>
        <w:br w:type="page"/>
      </w:r>
    </w:p>
    <w:p w14:paraId="3ADA5823" w14:textId="77777777" w:rsidR="00343F3D" w:rsidRDefault="00F708A5">
      <w:pPr>
        <w:pStyle w:val="Heading1"/>
        <w:rPr>
          <w:sz w:val="24"/>
          <w:szCs w:val="24"/>
        </w:rPr>
      </w:pPr>
      <w:bookmarkStart w:id="13" w:name="bookmark=id.3rdcrjn" w:colFirst="0" w:colLast="0"/>
      <w:bookmarkStart w:id="14" w:name="_heading=h.bltvs6nhoev0" w:colFirst="0" w:colLast="0"/>
      <w:bookmarkEnd w:id="13"/>
      <w:bookmarkEnd w:id="14"/>
      <w:r>
        <w:rPr>
          <w:sz w:val="24"/>
          <w:szCs w:val="24"/>
        </w:rPr>
        <w:lastRenderedPageBreak/>
        <w:t>Project Schedule</w:t>
      </w:r>
    </w:p>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7"/>
        <w:gridCol w:w="2157"/>
        <w:gridCol w:w="2158"/>
        <w:gridCol w:w="2158"/>
      </w:tblGrid>
      <w:tr w:rsidR="00343F3D" w14:paraId="142438B1" w14:textId="77777777">
        <w:tc>
          <w:tcPr>
            <w:tcW w:w="2157" w:type="dxa"/>
          </w:tcPr>
          <w:p w14:paraId="6573FD12"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Task Number</w:t>
            </w:r>
          </w:p>
        </w:tc>
        <w:tc>
          <w:tcPr>
            <w:tcW w:w="2157" w:type="dxa"/>
          </w:tcPr>
          <w:p w14:paraId="2DC08AE2"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Team Member</w:t>
            </w:r>
          </w:p>
        </w:tc>
        <w:tc>
          <w:tcPr>
            <w:tcW w:w="2158" w:type="dxa"/>
          </w:tcPr>
          <w:p w14:paraId="4E9CD6CB"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Date Started</w:t>
            </w:r>
          </w:p>
        </w:tc>
        <w:tc>
          <w:tcPr>
            <w:tcW w:w="2158" w:type="dxa"/>
          </w:tcPr>
          <w:p w14:paraId="71E909A7"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Date Completed</w:t>
            </w:r>
          </w:p>
        </w:tc>
      </w:tr>
      <w:tr w:rsidR="00343F3D" w14:paraId="7B9DE5C5" w14:textId="77777777">
        <w:tc>
          <w:tcPr>
            <w:tcW w:w="2157" w:type="dxa"/>
            <w:shd w:val="clear" w:color="auto" w:fill="A4C2F4"/>
          </w:tcPr>
          <w:p w14:paraId="4C9F9CDE"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 xml:space="preserve">1.1- </w:t>
            </w:r>
          </w:p>
        </w:tc>
        <w:tc>
          <w:tcPr>
            <w:tcW w:w="2157" w:type="dxa"/>
            <w:shd w:val="clear" w:color="auto" w:fill="A4C2F4"/>
          </w:tcPr>
          <w:p w14:paraId="2251BDD4"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34EC24F0" w14:textId="63EB10FE" w:rsidR="00343F3D" w:rsidRDefault="000225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4/15/2022</w:t>
            </w:r>
          </w:p>
        </w:tc>
        <w:tc>
          <w:tcPr>
            <w:tcW w:w="2158" w:type="dxa"/>
            <w:shd w:val="clear" w:color="auto" w:fill="A4C2F4"/>
          </w:tcPr>
          <w:p w14:paraId="6251EA7F" w14:textId="19AB7874" w:rsidR="00343F3D" w:rsidRDefault="000225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4/22/2022</w:t>
            </w:r>
          </w:p>
        </w:tc>
      </w:tr>
      <w:tr w:rsidR="00343F3D" w14:paraId="6E54EB80" w14:textId="77777777">
        <w:tc>
          <w:tcPr>
            <w:tcW w:w="2157" w:type="dxa"/>
            <w:shd w:val="clear" w:color="auto" w:fill="A4C2F4"/>
          </w:tcPr>
          <w:p w14:paraId="7384BC63"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1.12</w:t>
            </w:r>
          </w:p>
        </w:tc>
        <w:tc>
          <w:tcPr>
            <w:tcW w:w="2157" w:type="dxa"/>
            <w:shd w:val="clear" w:color="auto" w:fill="A4C2F4"/>
          </w:tcPr>
          <w:p w14:paraId="463C0BB0"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0899442B" w14:textId="6CA0AA6F" w:rsidR="00343F3D" w:rsidRDefault="000225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4/17/2022</w:t>
            </w:r>
          </w:p>
        </w:tc>
        <w:tc>
          <w:tcPr>
            <w:tcW w:w="2158" w:type="dxa"/>
            <w:shd w:val="clear" w:color="auto" w:fill="A4C2F4"/>
          </w:tcPr>
          <w:p w14:paraId="7AD8E84E" w14:textId="1DD4BCAB" w:rsidR="00343F3D" w:rsidRDefault="000225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4/18/2022</w:t>
            </w:r>
          </w:p>
        </w:tc>
      </w:tr>
      <w:tr w:rsidR="00343F3D" w14:paraId="34C3129D" w14:textId="77777777">
        <w:tc>
          <w:tcPr>
            <w:tcW w:w="2157" w:type="dxa"/>
            <w:shd w:val="clear" w:color="auto" w:fill="A4C2F4"/>
          </w:tcPr>
          <w:p w14:paraId="4ADB6E62"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1.3</w:t>
            </w:r>
          </w:p>
        </w:tc>
        <w:tc>
          <w:tcPr>
            <w:tcW w:w="2157" w:type="dxa"/>
            <w:shd w:val="clear" w:color="auto" w:fill="A4C2F4"/>
          </w:tcPr>
          <w:p w14:paraId="5F267A32"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622AACC6" w14:textId="4512EAA3" w:rsidR="00343F3D" w:rsidRDefault="00D12669">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4/18/2022</w:t>
            </w:r>
          </w:p>
        </w:tc>
        <w:tc>
          <w:tcPr>
            <w:tcW w:w="2158" w:type="dxa"/>
            <w:shd w:val="clear" w:color="auto" w:fill="A4C2F4"/>
          </w:tcPr>
          <w:p w14:paraId="1A331541" w14:textId="1BFC843E" w:rsidR="00343F3D" w:rsidRDefault="00D12669">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4/20/2022</w:t>
            </w:r>
          </w:p>
        </w:tc>
      </w:tr>
      <w:tr w:rsidR="00343F3D" w14:paraId="14AA6CA5" w14:textId="77777777" w:rsidTr="00DD60FE">
        <w:tc>
          <w:tcPr>
            <w:tcW w:w="2157" w:type="dxa"/>
            <w:shd w:val="clear" w:color="auto" w:fill="A4C2F4"/>
          </w:tcPr>
          <w:p w14:paraId="3AADED1F"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2.1</w:t>
            </w:r>
          </w:p>
        </w:tc>
        <w:tc>
          <w:tcPr>
            <w:tcW w:w="2157" w:type="dxa"/>
            <w:shd w:val="clear" w:color="auto" w:fill="70AD47" w:themeFill="accent6"/>
          </w:tcPr>
          <w:p w14:paraId="3D6EA12B" w14:textId="77777777" w:rsidR="00343F3D" w:rsidRDefault="00F708A5" w:rsidP="00DD60FE">
            <w:pPr>
              <w:widowControl w:val="0"/>
              <w:pBdr>
                <w:top w:val="nil"/>
                <w:left w:val="nil"/>
                <w:bottom w:val="nil"/>
                <w:right w:val="nil"/>
                <w:between w:val="nil"/>
              </w:pBdr>
              <w:shd w:val="clear" w:color="auto" w:fill="70AD47" w:themeFill="accent6"/>
              <w:spacing w:before="80" w:after="80"/>
              <w:ind w:left="360"/>
              <w:rPr>
                <w:sz w:val="20"/>
                <w:szCs w:val="20"/>
                <w:shd w:val="clear" w:color="auto" w:fill="A4C2F4"/>
              </w:rPr>
            </w:pPr>
            <w:r w:rsidRPr="00DD60FE">
              <w:rPr>
                <w:sz w:val="20"/>
                <w:szCs w:val="20"/>
                <w:shd w:val="clear" w:color="auto" w:fill="A4C2F4"/>
              </w:rPr>
              <w:t>Alex</w:t>
            </w:r>
          </w:p>
        </w:tc>
        <w:tc>
          <w:tcPr>
            <w:tcW w:w="2158" w:type="dxa"/>
            <w:shd w:val="clear" w:color="auto" w:fill="A4C2F4"/>
          </w:tcPr>
          <w:p w14:paraId="5829BF78" w14:textId="55088AFE" w:rsidR="00343F3D" w:rsidRDefault="00DD60FE">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5/12/2022</w:t>
            </w:r>
          </w:p>
        </w:tc>
        <w:tc>
          <w:tcPr>
            <w:tcW w:w="2158" w:type="dxa"/>
            <w:shd w:val="clear" w:color="auto" w:fill="A4C2F4"/>
          </w:tcPr>
          <w:p w14:paraId="54A3380F" w14:textId="1CA618FF" w:rsidR="00343F3D" w:rsidRDefault="00DD60FE">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5/13/2022</w:t>
            </w:r>
          </w:p>
        </w:tc>
      </w:tr>
      <w:tr w:rsidR="00343F3D" w14:paraId="6BE0FA63" w14:textId="77777777">
        <w:tc>
          <w:tcPr>
            <w:tcW w:w="2157" w:type="dxa"/>
            <w:shd w:val="clear" w:color="auto" w:fill="A4C2F4"/>
          </w:tcPr>
          <w:p w14:paraId="6916BD92"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2.12</w:t>
            </w:r>
          </w:p>
        </w:tc>
        <w:tc>
          <w:tcPr>
            <w:tcW w:w="2157" w:type="dxa"/>
            <w:shd w:val="clear" w:color="auto" w:fill="A4C2F4"/>
          </w:tcPr>
          <w:p w14:paraId="28737CC2"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7185D579" w14:textId="19E76D36" w:rsidR="00343F3D" w:rsidRDefault="00DD60FE">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4/16/2022</w:t>
            </w:r>
          </w:p>
        </w:tc>
        <w:tc>
          <w:tcPr>
            <w:tcW w:w="2158" w:type="dxa"/>
            <w:shd w:val="clear" w:color="auto" w:fill="A4C2F4"/>
          </w:tcPr>
          <w:p w14:paraId="365B693C" w14:textId="5C4A72B7" w:rsidR="00343F3D" w:rsidRDefault="00DD60FE">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4/17/2022</w:t>
            </w:r>
          </w:p>
        </w:tc>
      </w:tr>
      <w:tr w:rsidR="00343F3D" w14:paraId="13FBB4B7" w14:textId="77777777">
        <w:tc>
          <w:tcPr>
            <w:tcW w:w="2157" w:type="dxa"/>
            <w:shd w:val="clear" w:color="auto" w:fill="D5A6BD"/>
          </w:tcPr>
          <w:p w14:paraId="30F28EC5"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2.13</w:t>
            </w:r>
          </w:p>
        </w:tc>
        <w:tc>
          <w:tcPr>
            <w:tcW w:w="2157" w:type="dxa"/>
            <w:shd w:val="clear" w:color="auto" w:fill="D5A6BD"/>
          </w:tcPr>
          <w:p w14:paraId="645BD722"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Dominic</w:t>
            </w:r>
          </w:p>
        </w:tc>
        <w:tc>
          <w:tcPr>
            <w:tcW w:w="2158" w:type="dxa"/>
            <w:shd w:val="clear" w:color="auto" w:fill="D5A6BD"/>
          </w:tcPr>
          <w:p w14:paraId="32591CB4"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D5A6BD"/>
          </w:tcPr>
          <w:p w14:paraId="1FAEE7B4"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197D3483" w14:textId="77777777">
        <w:tc>
          <w:tcPr>
            <w:tcW w:w="2157" w:type="dxa"/>
            <w:shd w:val="clear" w:color="auto" w:fill="A4C2F4"/>
          </w:tcPr>
          <w:p w14:paraId="3A509F88"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color w:val="000000"/>
                <w:sz w:val="20"/>
                <w:szCs w:val="20"/>
                <w:shd w:val="clear" w:color="auto" w:fill="A4C2F4"/>
              </w:rPr>
              <w:t>2.2</w:t>
            </w:r>
          </w:p>
        </w:tc>
        <w:tc>
          <w:tcPr>
            <w:tcW w:w="2157" w:type="dxa"/>
            <w:shd w:val="clear" w:color="auto" w:fill="A4C2F4"/>
          </w:tcPr>
          <w:p w14:paraId="4204F016" w14:textId="77777777" w:rsidR="00343F3D" w:rsidRDefault="00F708A5">
            <w:pPr>
              <w:widowControl w:val="0"/>
              <w:pBdr>
                <w:top w:val="nil"/>
                <w:left w:val="nil"/>
                <w:bottom w:val="nil"/>
                <w:right w:val="nil"/>
                <w:between w:val="nil"/>
              </w:pBdr>
              <w:spacing w:before="80" w:after="80"/>
              <w:ind w:left="360"/>
              <w:rPr>
                <w:color w:val="000000"/>
                <w:sz w:val="20"/>
                <w:szCs w:val="20"/>
                <w:shd w:val="clear" w:color="auto" w:fill="A4C2F4"/>
              </w:rPr>
            </w:pPr>
            <w:r>
              <w:rPr>
                <w:sz w:val="20"/>
                <w:szCs w:val="20"/>
                <w:shd w:val="clear" w:color="auto" w:fill="A4C2F4"/>
              </w:rPr>
              <w:t>Evie</w:t>
            </w:r>
          </w:p>
        </w:tc>
        <w:tc>
          <w:tcPr>
            <w:tcW w:w="2158" w:type="dxa"/>
            <w:shd w:val="clear" w:color="auto" w:fill="A4C2F4"/>
          </w:tcPr>
          <w:p w14:paraId="527B4100" w14:textId="77777777" w:rsidR="00343F3D" w:rsidRDefault="00343F3D">
            <w:pPr>
              <w:widowControl w:val="0"/>
              <w:pBdr>
                <w:top w:val="nil"/>
                <w:left w:val="nil"/>
                <w:bottom w:val="nil"/>
                <w:right w:val="nil"/>
                <w:between w:val="nil"/>
              </w:pBdr>
              <w:spacing w:before="80" w:after="80"/>
              <w:ind w:left="360"/>
              <w:rPr>
                <w:color w:val="000000"/>
                <w:sz w:val="20"/>
                <w:szCs w:val="20"/>
                <w:shd w:val="clear" w:color="auto" w:fill="A4C2F4"/>
              </w:rPr>
            </w:pPr>
          </w:p>
        </w:tc>
        <w:tc>
          <w:tcPr>
            <w:tcW w:w="2158" w:type="dxa"/>
            <w:shd w:val="clear" w:color="auto" w:fill="A4C2F4"/>
          </w:tcPr>
          <w:p w14:paraId="5D798200" w14:textId="77777777" w:rsidR="00343F3D" w:rsidRDefault="00343F3D">
            <w:pPr>
              <w:widowControl w:val="0"/>
              <w:pBdr>
                <w:top w:val="nil"/>
                <w:left w:val="nil"/>
                <w:bottom w:val="nil"/>
                <w:right w:val="nil"/>
                <w:between w:val="nil"/>
              </w:pBdr>
              <w:spacing w:before="80" w:after="80"/>
              <w:ind w:left="360"/>
              <w:rPr>
                <w:color w:val="000000"/>
                <w:sz w:val="20"/>
                <w:szCs w:val="20"/>
                <w:shd w:val="clear" w:color="auto" w:fill="A4C2F4"/>
              </w:rPr>
            </w:pPr>
          </w:p>
        </w:tc>
      </w:tr>
      <w:tr w:rsidR="00343F3D" w14:paraId="204B9FA6" w14:textId="77777777">
        <w:tc>
          <w:tcPr>
            <w:tcW w:w="2157" w:type="dxa"/>
            <w:shd w:val="clear" w:color="auto" w:fill="B6D7A8"/>
          </w:tcPr>
          <w:p w14:paraId="73543863"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2.21</w:t>
            </w:r>
          </w:p>
        </w:tc>
        <w:tc>
          <w:tcPr>
            <w:tcW w:w="2157" w:type="dxa"/>
            <w:shd w:val="clear" w:color="auto" w:fill="B6D7A8"/>
          </w:tcPr>
          <w:p w14:paraId="01043404"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194C2F48"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B6D7A8"/>
          </w:tcPr>
          <w:p w14:paraId="1ABEAEFB"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7B4074D2" w14:textId="77777777">
        <w:tc>
          <w:tcPr>
            <w:tcW w:w="2157" w:type="dxa"/>
            <w:shd w:val="clear" w:color="auto" w:fill="D5A6BD"/>
          </w:tcPr>
          <w:p w14:paraId="103877F0"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2.3</w:t>
            </w:r>
          </w:p>
        </w:tc>
        <w:tc>
          <w:tcPr>
            <w:tcW w:w="2157" w:type="dxa"/>
            <w:shd w:val="clear" w:color="auto" w:fill="D5A6BD"/>
          </w:tcPr>
          <w:p w14:paraId="615DFF1A"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6E106085"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D5A6BD"/>
          </w:tcPr>
          <w:p w14:paraId="0553CF32"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5883EEDD" w14:textId="77777777">
        <w:tc>
          <w:tcPr>
            <w:tcW w:w="2157" w:type="dxa"/>
            <w:shd w:val="clear" w:color="auto" w:fill="D5A6BD"/>
          </w:tcPr>
          <w:p w14:paraId="72CE9D50"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3.1</w:t>
            </w:r>
          </w:p>
        </w:tc>
        <w:tc>
          <w:tcPr>
            <w:tcW w:w="2157" w:type="dxa"/>
            <w:shd w:val="clear" w:color="auto" w:fill="D5A6BD"/>
          </w:tcPr>
          <w:p w14:paraId="7B75FE2B"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78A4BE6A"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D5A6BD"/>
          </w:tcPr>
          <w:p w14:paraId="6329E004"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598BD315" w14:textId="77777777">
        <w:tc>
          <w:tcPr>
            <w:tcW w:w="2157" w:type="dxa"/>
            <w:shd w:val="clear" w:color="auto" w:fill="A4C2F4"/>
          </w:tcPr>
          <w:p w14:paraId="586F8653"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3.12</w:t>
            </w:r>
          </w:p>
        </w:tc>
        <w:tc>
          <w:tcPr>
            <w:tcW w:w="2157" w:type="dxa"/>
            <w:shd w:val="clear" w:color="auto" w:fill="A4C2F4"/>
          </w:tcPr>
          <w:p w14:paraId="49810986"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Evie</w:t>
            </w:r>
          </w:p>
        </w:tc>
        <w:tc>
          <w:tcPr>
            <w:tcW w:w="2158" w:type="dxa"/>
            <w:shd w:val="clear" w:color="auto" w:fill="A4C2F4"/>
          </w:tcPr>
          <w:p w14:paraId="76573EAE"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A4C2F4"/>
          </w:tcPr>
          <w:p w14:paraId="0C0C93B9"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00035AC5" w14:textId="77777777">
        <w:tc>
          <w:tcPr>
            <w:tcW w:w="2157" w:type="dxa"/>
            <w:shd w:val="clear" w:color="auto" w:fill="B6D7A8"/>
          </w:tcPr>
          <w:p w14:paraId="642DB347"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3.2</w:t>
            </w:r>
          </w:p>
        </w:tc>
        <w:tc>
          <w:tcPr>
            <w:tcW w:w="2157" w:type="dxa"/>
            <w:shd w:val="clear" w:color="auto" w:fill="B6D7A8"/>
          </w:tcPr>
          <w:p w14:paraId="4843A527"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66239465"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B6D7A8"/>
          </w:tcPr>
          <w:p w14:paraId="7E00CE9D"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67390231" w14:textId="77777777">
        <w:tc>
          <w:tcPr>
            <w:tcW w:w="2157" w:type="dxa"/>
            <w:shd w:val="clear" w:color="auto" w:fill="9FC5E8"/>
          </w:tcPr>
          <w:p w14:paraId="1BBDE341"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3.3</w:t>
            </w:r>
          </w:p>
        </w:tc>
        <w:tc>
          <w:tcPr>
            <w:tcW w:w="2157" w:type="dxa"/>
            <w:shd w:val="clear" w:color="auto" w:fill="9FC5E8"/>
          </w:tcPr>
          <w:p w14:paraId="5EC3E41E"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Evie</w:t>
            </w:r>
          </w:p>
        </w:tc>
        <w:tc>
          <w:tcPr>
            <w:tcW w:w="2158" w:type="dxa"/>
            <w:shd w:val="clear" w:color="auto" w:fill="9FC5E8"/>
          </w:tcPr>
          <w:p w14:paraId="1C1340B5"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9FC5E8"/>
          </w:tcPr>
          <w:p w14:paraId="29A62DD5"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5C184FD7" w14:textId="77777777">
        <w:tc>
          <w:tcPr>
            <w:tcW w:w="2157" w:type="dxa"/>
            <w:shd w:val="clear" w:color="auto" w:fill="B6D7A8"/>
          </w:tcPr>
          <w:p w14:paraId="11160C63"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3.4</w:t>
            </w:r>
          </w:p>
        </w:tc>
        <w:tc>
          <w:tcPr>
            <w:tcW w:w="2157" w:type="dxa"/>
            <w:shd w:val="clear" w:color="auto" w:fill="B6D7A8"/>
          </w:tcPr>
          <w:p w14:paraId="15E5EBBD"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309166DC"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B6D7A8"/>
          </w:tcPr>
          <w:p w14:paraId="5523DE69"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1EFBCF83" w14:textId="77777777">
        <w:tc>
          <w:tcPr>
            <w:tcW w:w="2157" w:type="dxa"/>
            <w:shd w:val="clear" w:color="auto" w:fill="D5A6BD"/>
          </w:tcPr>
          <w:p w14:paraId="2BBBC1F3"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4.1</w:t>
            </w:r>
          </w:p>
        </w:tc>
        <w:tc>
          <w:tcPr>
            <w:tcW w:w="2157" w:type="dxa"/>
            <w:shd w:val="clear" w:color="auto" w:fill="D5A6BD"/>
          </w:tcPr>
          <w:p w14:paraId="5D0C4EC2"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3C364D41"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D5A6BD"/>
          </w:tcPr>
          <w:p w14:paraId="0A3E9C38"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794B3BD2" w14:textId="77777777">
        <w:tc>
          <w:tcPr>
            <w:tcW w:w="2157" w:type="dxa"/>
            <w:shd w:val="clear" w:color="auto" w:fill="9FC5E8"/>
          </w:tcPr>
          <w:p w14:paraId="3D548CC9"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4.12</w:t>
            </w:r>
          </w:p>
        </w:tc>
        <w:tc>
          <w:tcPr>
            <w:tcW w:w="2157" w:type="dxa"/>
            <w:shd w:val="clear" w:color="auto" w:fill="9FC5E8"/>
          </w:tcPr>
          <w:p w14:paraId="6FA9DDB3"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Evie</w:t>
            </w:r>
          </w:p>
        </w:tc>
        <w:tc>
          <w:tcPr>
            <w:tcW w:w="2158" w:type="dxa"/>
            <w:shd w:val="clear" w:color="auto" w:fill="9FC5E8"/>
          </w:tcPr>
          <w:p w14:paraId="62AAFE55"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9FC5E8"/>
          </w:tcPr>
          <w:p w14:paraId="54EBE8B5"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560D7F21" w14:textId="77777777">
        <w:tc>
          <w:tcPr>
            <w:tcW w:w="2157" w:type="dxa"/>
            <w:shd w:val="clear" w:color="auto" w:fill="B6D7A8"/>
          </w:tcPr>
          <w:p w14:paraId="5642DFD9"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4.2</w:t>
            </w:r>
          </w:p>
        </w:tc>
        <w:tc>
          <w:tcPr>
            <w:tcW w:w="2157" w:type="dxa"/>
            <w:shd w:val="clear" w:color="auto" w:fill="B6D7A8"/>
          </w:tcPr>
          <w:p w14:paraId="5E926BB6"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323B03D4"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B6D7A8"/>
          </w:tcPr>
          <w:p w14:paraId="1D0EA646"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73EF9A81" w14:textId="77777777">
        <w:tc>
          <w:tcPr>
            <w:tcW w:w="2157" w:type="dxa"/>
            <w:shd w:val="clear" w:color="auto" w:fill="9FC5E8"/>
          </w:tcPr>
          <w:p w14:paraId="5ED2FB90"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4.3</w:t>
            </w:r>
          </w:p>
        </w:tc>
        <w:tc>
          <w:tcPr>
            <w:tcW w:w="2157" w:type="dxa"/>
            <w:shd w:val="clear" w:color="auto" w:fill="9FC5E8"/>
          </w:tcPr>
          <w:p w14:paraId="5F09B6B3"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Evie</w:t>
            </w:r>
          </w:p>
        </w:tc>
        <w:tc>
          <w:tcPr>
            <w:tcW w:w="2158" w:type="dxa"/>
            <w:shd w:val="clear" w:color="auto" w:fill="9FC5E8"/>
          </w:tcPr>
          <w:p w14:paraId="12B2E6BE"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9FC5E8"/>
          </w:tcPr>
          <w:p w14:paraId="744AC835"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28E9C296" w14:textId="77777777">
        <w:tc>
          <w:tcPr>
            <w:tcW w:w="2157" w:type="dxa"/>
            <w:shd w:val="clear" w:color="auto" w:fill="B6D7A8"/>
          </w:tcPr>
          <w:p w14:paraId="4A072D71"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5.1</w:t>
            </w:r>
          </w:p>
        </w:tc>
        <w:tc>
          <w:tcPr>
            <w:tcW w:w="2157" w:type="dxa"/>
            <w:shd w:val="clear" w:color="auto" w:fill="B6D7A8"/>
          </w:tcPr>
          <w:p w14:paraId="10671528"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5DA34F7C"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B6D7A8"/>
          </w:tcPr>
          <w:p w14:paraId="5D2D2B7A"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7A12DB2E" w14:textId="77777777">
        <w:tc>
          <w:tcPr>
            <w:tcW w:w="2157" w:type="dxa"/>
            <w:shd w:val="clear" w:color="auto" w:fill="B6D7A8"/>
          </w:tcPr>
          <w:p w14:paraId="2ADAB11C"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5.2</w:t>
            </w:r>
          </w:p>
        </w:tc>
        <w:tc>
          <w:tcPr>
            <w:tcW w:w="2157" w:type="dxa"/>
            <w:shd w:val="clear" w:color="auto" w:fill="B6D7A8"/>
          </w:tcPr>
          <w:p w14:paraId="22C956FD"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211AFD41"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B6D7A8"/>
          </w:tcPr>
          <w:p w14:paraId="23727C2F"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6F050AC4" w14:textId="77777777">
        <w:tc>
          <w:tcPr>
            <w:tcW w:w="2157" w:type="dxa"/>
            <w:shd w:val="clear" w:color="auto" w:fill="D5A6BD"/>
          </w:tcPr>
          <w:p w14:paraId="406F782F"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6.1</w:t>
            </w:r>
          </w:p>
        </w:tc>
        <w:tc>
          <w:tcPr>
            <w:tcW w:w="2157" w:type="dxa"/>
            <w:shd w:val="clear" w:color="auto" w:fill="D5A6BD"/>
          </w:tcPr>
          <w:p w14:paraId="0F628250"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512DE55E"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D5A6BD"/>
          </w:tcPr>
          <w:p w14:paraId="68C52ABA"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5527B53C" w14:textId="77777777">
        <w:tc>
          <w:tcPr>
            <w:tcW w:w="2157" w:type="dxa"/>
            <w:shd w:val="clear" w:color="auto" w:fill="D5A6BD"/>
          </w:tcPr>
          <w:p w14:paraId="2F7B024E"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6.12</w:t>
            </w:r>
          </w:p>
        </w:tc>
        <w:tc>
          <w:tcPr>
            <w:tcW w:w="2157" w:type="dxa"/>
            <w:shd w:val="clear" w:color="auto" w:fill="D5A6BD"/>
          </w:tcPr>
          <w:p w14:paraId="1D1442FB"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 xml:space="preserve">Dominic </w:t>
            </w:r>
          </w:p>
        </w:tc>
        <w:tc>
          <w:tcPr>
            <w:tcW w:w="2158" w:type="dxa"/>
            <w:shd w:val="clear" w:color="auto" w:fill="D5A6BD"/>
          </w:tcPr>
          <w:p w14:paraId="2D5A4617"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D5A6BD"/>
          </w:tcPr>
          <w:p w14:paraId="7B3FAEF4"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r w:rsidR="00343F3D" w14:paraId="4EB313BE" w14:textId="77777777">
        <w:tc>
          <w:tcPr>
            <w:tcW w:w="2157" w:type="dxa"/>
            <w:shd w:val="clear" w:color="auto" w:fill="B6D7A8"/>
          </w:tcPr>
          <w:p w14:paraId="6F609C88" w14:textId="77777777" w:rsidR="00343F3D" w:rsidRDefault="00F708A5">
            <w:pPr>
              <w:widowControl w:val="0"/>
              <w:pBdr>
                <w:top w:val="nil"/>
                <w:left w:val="nil"/>
                <w:bottom w:val="nil"/>
                <w:right w:val="nil"/>
                <w:between w:val="nil"/>
              </w:pBdr>
              <w:spacing w:before="80" w:after="80"/>
              <w:ind w:left="360"/>
              <w:rPr>
                <w:color w:val="000000"/>
                <w:sz w:val="20"/>
                <w:szCs w:val="20"/>
              </w:rPr>
            </w:pPr>
            <w:r>
              <w:rPr>
                <w:color w:val="000000"/>
                <w:sz w:val="20"/>
                <w:szCs w:val="20"/>
              </w:rPr>
              <w:t>6.2</w:t>
            </w:r>
          </w:p>
        </w:tc>
        <w:tc>
          <w:tcPr>
            <w:tcW w:w="2157" w:type="dxa"/>
            <w:shd w:val="clear" w:color="auto" w:fill="B6D7A8"/>
          </w:tcPr>
          <w:p w14:paraId="6861F029" w14:textId="77777777" w:rsidR="00343F3D" w:rsidRDefault="00F708A5">
            <w:pPr>
              <w:widowControl w:val="0"/>
              <w:pBdr>
                <w:top w:val="nil"/>
                <w:left w:val="nil"/>
                <w:bottom w:val="nil"/>
                <w:right w:val="nil"/>
                <w:between w:val="nil"/>
              </w:pBdr>
              <w:spacing w:before="80" w:after="80"/>
              <w:ind w:left="360"/>
              <w:rPr>
                <w:color w:val="000000"/>
                <w:sz w:val="20"/>
                <w:szCs w:val="20"/>
              </w:rPr>
            </w:pPr>
            <w:r>
              <w:rPr>
                <w:sz w:val="20"/>
                <w:szCs w:val="20"/>
              </w:rPr>
              <w:t>Alex</w:t>
            </w:r>
          </w:p>
        </w:tc>
        <w:tc>
          <w:tcPr>
            <w:tcW w:w="2158" w:type="dxa"/>
            <w:shd w:val="clear" w:color="auto" w:fill="B6D7A8"/>
          </w:tcPr>
          <w:p w14:paraId="10473E52" w14:textId="77777777" w:rsidR="00343F3D" w:rsidRDefault="00343F3D">
            <w:pPr>
              <w:widowControl w:val="0"/>
              <w:pBdr>
                <w:top w:val="nil"/>
                <w:left w:val="nil"/>
                <w:bottom w:val="nil"/>
                <w:right w:val="nil"/>
                <w:between w:val="nil"/>
              </w:pBdr>
              <w:spacing w:before="80" w:after="80"/>
              <w:ind w:left="360"/>
              <w:rPr>
                <w:color w:val="000000"/>
                <w:sz w:val="20"/>
                <w:szCs w:val="20"/>
              </w:rPr>
            </w:pPr>
          </w:p>
        </w:tc>
        <w:tc>
          <w:tcPr>
            <w:tcW w:w="2158" w:type="dxa"/>
            <w:shd w:val="clear" w:color="auto" w:fill="B6D7A8"/>
          </w:tcPr>
          <w:p w14:paraId="182E9912" w14:textId="77777777" w:rsidR="00343F3D" w:rsidRDefault="00343F3D">
            <w:pPr>
              <w:widowControl w:val="0"/>
              <w:pBdr>
                <w:top w:val="nil"/>
                <w:left w:val="nil"/>
                <w:bottom w:val="nil"/>
                <w:right w:val="nil"/>
                <w:between w:val="nil"/>
              </w:pBdr>
              <w:spacing w:before="80" w:after="80"/>
              <w:ind w:left="360"/>
              <w:rPr>
                <w:color w:val="000000"/>
                <w:sz w:val="20"/>
                <w:szCs w:val="20"/>
              </w:rPr>
            </w:pPr>
          </w:p>
        </w:tc>
      </w:tr>
    </w:tbl>
    <w:p w14:paraId="47092F73" w14:textId="77777777" w:rsidR="00343F3D" w:rsidRDefault="00343F3D">
      <w:pPr>
        <w:widowControl w:val="0"/>
        <w:pBdr>
          <w:top w:val="nil"/>
          <w:left w:val="nil"/>
          <w:bottom w:val="nil"/>
          <w:right w:val="nil"/>
          <w:between w:val="nil"/>
        </w:pBdr>
        <w:spacing w:before="80" w:after="80"/>
        <w:ind w:left="360"/>
        <w:rPr>
          <w:color w:val="000000"/>
          <w:sz w:val="20"/>
          <w:szCs w:val="20"/>
        </w:rPr>
      </w:pPr>
    </w:p>
    <w:p w14:paraId="466E16EF" w14:textId="77777777" w:rsidR="00343F3D" w:rsidRDefault="00F708A5">
      <w:pPr>
        <w:pStyle w:val="Heading1"/>
        <w:rPr>
          <w:sz w:val="24"/>
          <w:szCs w:val="24"/>
        </w:rPr>
      </w:pPr>
      <w:bookmarkStart w:id="15" w:name="bookmark=id.lnxbz9" w:colFirst="0" w:colLast="0"/>
      <w:bookmarkStart w:id="16" w:name="_heading=h.26in1rg" w:colFirst="0" w:colLast="0"/>
      <w:bookmarkEnd w:id="15"/>
      <w:bookmarkEnd w:id="16"/>
      <w:r>
        <w:rPr>
          <w:sz w:val="24"/>
          <w:szCs w:val="24"/>
        </w:rPr>
        <w:t>Monitoring and Reporting Mechanisms</w:t>
      </w:r>
      <w:r>
        <w:t xml:space="preserve"> </w:t>
      </w:r>
    </w:p>
    <w:p w14:paraId="0872A598" w14:textId="77777777" w:rsidR="00343F3D" w:rsidRDefault="00F708A5">
      <w:pPr>
        <w:pStyle w:val="Heading1"/>
        <w:rPr>
          <w:sz w:val="24"/>
          <w:szCs w:val="24"/>
        </w:rPr>
      </w:pPr>
      <w:r>
        <w:rPr>
          <w:b w:val="0"/>
          <w:sz w:val="24"/>
          <w:szCs w:val="24"/>
        </w:rPr>
        <w:t xml:space="preserve">The only monitoring mechanisms in place for this program are mostly local reports displaying if any abnormality in the routine protocol has been disrupted. The monitoring is conducted by the sensory hardware that keeps track of abnormal temperature values, water levels, and impact incidents. </w:t>
      </w:r>
      <w:r>
        <w:br w:type="page"/>
      </w:r>
    </w:p>
    <w:p w14:paraId="314778BC" w14:textId="77777777" w:rsidR="00343F3D" w:rsidRDefault="00F708A5">
      <w:pPr>
        <w:pStyle w:val="Heading1"/>
        <w:rPr>
          <w:sz w:val="24"/>
          <w:szCs w:val="24"/>
        </w:rPr>
      </w:pPr>
      <w:bookmarkStart w:id="17" w:name="bookmark=id.35nkun2" w:colFirst="0" w:colLast="0"/>
      <w:bookmarkEnd w:id="17"/>
      <w:r>
        <w:rPr>
          <w:sz w:val="24"/>
          <w:szCs w:val="24"/>
        </w:rPr>
        <w:lastRenderedPageBreak/>
        <w:t xml:space="preserve">Process Flow Diagrams </w:t>
      </w:r>
      <w:r>
        <w:rPr>
          <w:sz w:val="24"/>
          <w:szCs w:val="24"/>
        </w:rPr>
        <w:tab/>
      </w:r>
    </w:p>
    <w:p w14:paraId="1DEF86D6" w14:textId="77777777" w:rsidR="00343F3D" w:rsidRDefault="00F708A5">
      <w:pPr>
        <w:widowControl w:val="0"/>
        <w:pBdr>
          <w:top w:val="nil"/>
          <w:left w:val="nil"/>
          <w:bottom w:val="nil"/>
          <w:right w:val="nil"/>
          <w:between w:val="nil"/>
        </w:pBdr>
        <w:spacing w:before="80" w:after="80"/>
        <w:ind w:left="360"/>
        <w:rPr>
          <w:color w:val="000000"/>
        </w:rPr>
      </w:pPr>
      <w:r>
        <w:rPr>
          <w:noProof/>
          <w:color w:val="000000"/>
        </w:rPr>
        <w:drawing>
          <wp:inline distT="0" distB="0" distL="0" distR="0" wp14:anchorId="1DD7B9A0" wp14:editId="77F8ED2A">
            <wp:extent cx="5486400" cy="3786505"/>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0"/>
                    <a:srcRect/>
                    <a:stretch>
                      <a:fillRect/>
                    </a:stretch>
                  </pic:blipFill>
                  <pic:spPr>
                    <a:xfrm>
                      <a:off x="0" y="0"/>
                      <a:ext cx="5486400" cy="3786505"/>
                    </a:xfrm>
                    <a:prstGeom prst="rect">
                      <a:avLst/>
                    </a:prstGeom>
                    <a:ln/>
                  </pic:spPr>
                </pic:pic>
              </a:graphicData>
            </a:graphic>
          </wp:inline>
        </w:drawing>
      </w:r>
    </w:p>
    <w:p w14:paraId="09147E9C" w14:textId="77777777" w:rsidR="00343F3D" w:rsidRDefault="00F708A5">
      <w:pPr>
        <w:widowControl w:val="0"/>
        <w:pBdr>
          <w:top w:val="nil"/>
          <w:left w:val="nil"/>
          <w:bottom w:val="nil"/>
          <w:right w:val="nil"/>
          <w:between w:val="nil"/>
        </w:pBdr>
        <w:spacing w:before="80" w:after="80"/>
        <w:ind w:left="360"/>
        <w:rPr>
          <w:color w:val="000000"/>
        </w:rPr>
      </w:pPr>
      <w:r>
        <w:rPr>
          <w:noProof/>
          <w:color w:val="000000"/>
        </w:rPr>
        <w:drawing>
          <wp:inline distT="0" distB="0" distL="0" distR="0" wp14:anchorId="23AF4D62" wp14:editId="17387C73">
            <wp:extent cx="5486400" cy="4153535"/>
            <wp:effectExtent l="0" t="0" r="0" b="0"/>
            <wp:docPr id="4" name="image1.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10;&#10;Description automatically generated"/>
                    <pic:cNvPicPr preferRelativeResize="0"/>
                  </pic:nvPicPr>
                  <pic:blipFill>
                    <a:blip r:embed="rId11"/>
                    <a:srcRect/>
                    <a:stretch>
                      <a:fillRect/>
                    </a:stretch>
                  </pic:blipFill>
                  <pic:spPr>
                    <a:xfrm>
                      <a:off x="0" y="0"/>
                      <a:ext cx="5486400" cy="4153535"/>
                    </a:xfrm>
                    <a:prstGeom prst="rect">
                      <a:avLst/>
                    </a:prstGeom>
                    <a:ln/>
                  </pic:spPr>
                </pic:pic>
              </a:graphicData>
            </a:graphic>
          </wp:inline>
        </w:drawing>
      </w:r>
    </w:p>
    <w:p w14:paraId="7249E95B" w14:textId="77777777" w:rsidR="00343F3D" w:rsidRDefault="00F708A5">
      <w:pPr>
        <w:pStyle w:val="Heading1"/>
        <w:rPr>
          <w:sz w:val="24"/>
          <w:szCs w:val="24"/>
        </w:rPr>
      </w:pPr>
      <w:bookmarkStart w:id="18" w:name="_heading=h.1ksv4uv" w:colFirst="0" w:colLast="0"/>
      <w:bookmarkEnd w:id="18"/>
      <w:r>
        <w:lastRenderedPageBreak/>
        <w:br w:type="page"/>
      </w:r>
    </w:p>
    <w:p w14:paraId="188A3B3A" w14:textId="77777777" w:rsidR="00343F3D" w:rsidRDefault="00F708A5">
      <w:pPr>
        <w:pStyle w:val="Heading1"/>
        <w:rPr>
          <w:sz w:val="24"/>
          <w:szCs w:val="24"/>
        </w:rPr>
      </w:pPr>
      <w:bookmarkStart w:id="19" w:name="bookmark=id.44sinio" w:colFirst="0" w:colLast="0"/>
      <w:bookmarkStart w:id="20" w:name="_heading=h.jem6hct3khlz" w:colFirst="0" w:colLast="0"/>
      <w:bookmarkEnd w:id="19"/>
      <w:bookmarkEnd w:id="20"/>
      <w:r>
        <w:rPr>
          <w:sz w:val="24"/>
          <w:szCs w:val="24"/>
        </w:rPr>
        <w:lastRenderedPageBreak/>
        <w:t>Appendix</w:t>
      </w:r>
    </w:p>
    <w:tbl>
      <w:tblPr>
        <w:tblStyle w:val="a0"/>
        <w:tblW w:w="8670" w:type="dxa"/>
        <w:tblInd w:w="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90"/>
        <w:gridCol w:w="6120"/>
        <w:gridCol w:w="1560"/>
      </w:tblGrid>
      <w:tr w:rsidR="00343F3D" w14:paraId="40263078" w14:textId="77777777">
        <w:tc>
          <w:tcPr>
            <w:tcW w:w="990" w:type="dxa"/>
          </w:tcPr>
          <w:p w14:paraId="0A0EDA98" w14:textId="77777777" w:rsidR="00343F3D" w:rsidRDefault="00F708A5">
            <w:pPr>
              <w:ind w:right="-108"/>
              <w:rPr>
                <w:b/>
                <w:sz w:val="20"/>
                <w:szCs w:val="20"/>
              </w:rPr>
            </w:pPr>
            <w:r>
              <w:rPr>
                <w:b/>
                <w:sz w:val="20"/>
                <w:szCs w:val="20"/>
              </w:rPr>
              <w:t>Task Number</w:t>
            </w:r>
          </w:p>
        </w:tc>
        <w:tc>
          <w:tcPr>
            <w:tcW w:w="6120" w:type="dxa"/>
          </w:tcPr>
          <w:p w14:paraId="76E4A75F" w14:textId="77777777" w:rsidR="00343F3D" w:rsidRDefault="00F708A5">
            <w:pPr>
              <w:tabs>
                <w:tab w:val="left" w:pos="6024"/>
              </w:tabs>
              <w:rPr>
                <w:b/>
                <w:sz w:val="20"/>
                <w:szCs w:val="20"/>
              </w:rPr>
            </w:pPr>
            <w:r>
              <w:rPr>
                <w:b/>
                <w:sz w:val="20"/>
                <w:szCs w:val="20"/>
              </w:rPr>
              <w:t>Work</w:t>
            </w:r>
            <w:r>
              <w:rPr>
                <w:b/>
                <w:sz w:val="20"/>
                <w:szCs w:val="20"/>
              </w:rPr>
              <w:br/>
              <w:t>Milestones</w:t>
            </w:r>
          </w:p>
        </w:tc>
        <w:tc>
          <w:tcPr>
            <w:tcW w:w="1560" w:type="dxa"/>
          </w:tcPr>
          <w:p w14:paraId="3CF5E385" w14:textId="77777777" w:rsidR="00343F3D" w:rsidRDefault="00F708A5">
            <w:pPr>
              <w:rPr>
                <w:b/>
                <w:sz w:val="20"/>
                <w:szCs w:val="20"/>
              </w:rPr>
            </w:pPr>
            <w:r>
              <w:rPr>
                <w:b/>
                <w:sz w:val="20"/>
                <w:szCs w:val="20"/>
              </w:rPr>
              <w:t>Time Estimate</w:t>
            </w:r>
          </w:p>
        </w:tc>
      </w:tr>
      <w:tr w:rsidR="00343F3D" w14:paraId="7E0A935F" w14:textId="77777777">
        <w:tc>
          <w:tcPr>
            <w:tcW w:w="990" w:type="dxa"/>
          </w:tcPr>
          <w:p w14:paraId="141E4C8E" w14:textId="77777777" w:rsidR="00343F3D" w:rsidRDefault="00F708A5">
            <w:pPr>
              <w:rPr>
                <w:sz w:val="20"/>
                <w:szCs w:val="20"/>
              </w:rPr>
            </w:pPr>
            <w:r>
              <w:rPr>
                <w:sz w:val="20"/>
                <w:szCs w:val="20"/>
              </w:rPr>
              <w:t>1.1</w:t>
            </w:r>
          </w:p>
        </w:tc>
        <w:tc>
          <w:tcPr>
            <w:tcW w:w="6120" w:type="dxa"/>
          </w:tcPr>
          <w:p w14:paraId="696B98B5" w14:textId="77777777" w:rsidR="00343F3D" w:rsidRDefault="00F708A5">
            <w:pPr>
              <w:rPr>
                <w:sz w:val="20"/>
                <w:szCs w:val="20"/>
              </w:rPr>
            </w:pPr>
            <w:r>
              <w:rPr>
                <w:sz w:val="20"/>
                <w:szCs w:val="20"/>
              </w:rPr>
              <w:t>Create a GUI that will direct users to the various features of the container</w:t>
            </w:r>
          </w:p>
          <w:p w14:paraId="5FCE4FA3" w14:textId="77777777" w:rsidR="00343F3D" w:rsidRDefault="00343F3D">
            <w:pPr>
              <w:rPr>
                <w:sz w:val="20"/>
                <w:szCs w:val="20"/>
              </w:rPr>
            </w:pPr>
          </w:p>
        </w:tc>
        <w:tc>
          <w:tcPr>
            <w:tcW w:w="1560" w:type="dxa"/>
          </w:tcPr>
          <w:p w14:paraId="08D21209" w14:textId="77777777" w:rsidR="00343F3D" w:rsidRDefault="00F708A5">
            <w:pPr>
              <w:jc w:val="center"/>
              <w:rPr>
                <w:b/>
                <w:sz w:val="20"/>
                <w:szCs w:val="20"/>
              </w:rPr>
            </w:pPr>
            <w:r>
              <w:rPr>
                <w:b/>
                <w:sz w:val="20"/>
                <w:szCs w:val="20"/>
              </w:rPr>
              <w:t>1 week</w:t>
            </w:r>
          </w:p>
        </w:tc>
      </w:tr>
      <w:tr w:rsidR="00343F3D" w14:paraId="2D03A7DD" w14:textId="77777777">
        <w:tc>
          <w:tcPr>
            <w:tcW w:w="990" w:type="dxa"/>
          </w:tcPr>
          <w:p w14:paraId="76C494E0" w14:textId="77777777" w:rsidR="00343F3D" w:rsidRDefault="00F708A5">
            <w:pPr>
              <w:rPr>
                <w:sz w:val="20"/>
                <w:szCs w:val="20"/>
              </w:rPr>
            </w:pPr>
            <w:r>
              <w:rPr>
                <w:sz w:val="20"/>
                <w:szCs w:val="20"/>
              </w:rPr>
              <w:t>1.12</w:t>
            </w:r>
          </w:p>
        </w:tc>
        <w:tc>
          <w:tcPr>
            <w:tcW w:w="6120" w:type="dxa"/>
          </w:tcPr>
          <w:p w14:paraId="6E904ED5" w14:textId="77777777" w:rsidR="00343F3D" w:rsidRDefault="00F708A5">
            <w:pPr>
              <w:rPr>
                <w:sz w:val="20"/>
                <w:szCs w:val="20"/>
              </w:rPr>
            </w:pPr>
            <w:r>
              <w:rPr>
                <w:sz w:val="20"/>
                <w:szCs w:val="20"/>
              </w:rPr>
              <w:t>Create Buttons to guide user to specific features</w:t>
            </w:r>
          </w:p>
        </w:tc>
        <w:tc>
          <w:tcPr>
            <w:tcW w:w="1560" w:type="dxa"/>
          </w:tcPr>
          <w:p w14:paraId="312D2C27" w14:textId="77777777" w:rsidR="00343F3D" w:rsidRDefault="00F708A5">
            <w:pPr>
              <w:rPr>
                <w:sz w:val="20"/>
                <w:szCs w:val="20"/>
              </w:rPr>
            </w:pPr>
            <w:r>
              <w:rPr>
                <w:sz w:val="20"/>
                <w:szCs w:val="20"/>
              </w:rPr>
              <w:t>1 day</w:t>
            </w:r>
          </w:p>
        </w:tc>
      </w:tr>
      <w:tr w:rsidR="00343F3D" w14:paraId="2D133E76" w14:textId="77777777">
        <w:tc>
          <w:tcPr>
            <w:tcW w:w="990" w:type="dxa"/>
          </w:tcPr>
          <w:p w14:paraId="004B9F02" w14:textId="77777777" w:rsidR="00343F3D" w:rsidRDefault="00F708A5">
            <w:pPr>
              <w:rPr>
                <w:sz w:val="20"/>
                <w:szCs w:val="20"/>
              </w:rPr>
            </w:pPr>
            <w:r>
              <w:rPr>
                <w:sz w:val="20"/>
                <w:szCs w:val="20"/>
              </w:rPr>
              <w:t>1.3</w:t>
            </w:r>
          </w:p>
        </w:tc>
        <w:tc>
          <w:tcPr>
            <w:tcW w:w="6120" w:type="dxa"/>
          </w:tcPr>
          <w:p w14:paraId="701FBB68" w14:textId="77777777" w:rsidR="00343F3D" w:rsidRDefault="00F708A5">
            <w:pPr>
              <w:rPr>
                <w:sz w:val="20"/>
                <w:szCs w:val="20"/>
              </w:rPr>
            </w:pPr>
            <w:r>
              <w:rPr>
                <w:sz w:val="20"/>
                <w:szCs w:val="20"/>
              </w:rPr>
              <w:t>Test to ensure successful implementation</w:t>
            </w:r>
          </w:p>
        </w:tc>
        <w:tc>
          <w:tcPr>
            <w:tcW w:w="1560" w:type="dxa"/>
          </w:tcPr>
          <w:p w14:paraId="0C658104" w14:textId="77777777" w:rsidR="00343F3D" w:rsidRDefault="00F708A5">
            <w:pPr>
              <w:rPr>
                <w:sz w:val="20"/>
                <w:szCs w:val="20"/>
              </w:rPr>
            </w:pPr>
            <w:r>
              <w:rPr>
                <w:sz w:val="20"/>
                <w:szCs w:val="20"/>
              </w:rPr>
              <w:t>2 days</w:t>
            </w:r>
          </w:p>
        </w:tc>
      </w:tr>
      <w:tr w:rsidR="00343F3D" w14:paraId="3FBECF1C" w14:textId="77777777">
        <w:tc>
          <w:tcPr>
            <w:tcW w:w="990" w:type="dxa"/>
          </w:tcPr>
          <w:p w14:paraId="564FFDB2" w14:textId="77777777" w:rsidR="00343F3D" w:rsidRDefault="00F708A5">
            <w:pPr>
              <w:rPr>
                <w:sz w:val="20"/>
                <w:szCs w:val="20"/>
              </w:rPr>
            </w:pPr>
            <w:r>
              <w:rPr>
                <w:sz w:val="20"/>
                <w:szCs w:val="20"/>
              </w:rPr>
              <w:t>2.1</w:t>
            </w:r>
          </w:p>
        </w:tc>
        <w:tc>
          <w:tcPr>
            <w:tcW w:w="6120" w:type="dxa"/>
          </w:tcPr>
          <w:p w14:paraId="55C484C8" w14:textId="77777777" w:rsidR="00343F3D" w:rsidRDefault="00F708A5">
            <w:pPr>
              <w:rPr>
                <w:sz w:val="20"/>
                <w:szCs w:val="20"/>
              </w:rPr>
            </w:pPr>
            <w:r>
              <w:rPr>
                <w:sz w:val="20"/>
                <w:szCs w:val="20"/>
              </w:rPr>
              <w:t>Create plot graph using Matplotlib</w:t>
            </w:r>
          </w:p>
        </w:tc>
        <w:tc>
          <w:tcPr>
            <w:tcW w:w="1560" w:type="dxa"/>
          </w:tcPr>
          <w:p w14:paraId="6F26D4CE" w14:textId="77777777" w:rsidR="00343F3D" w:rsidRDefault="00F708A5">
            <w:pPr>
              <w:rPr>
                <w:sz w:val="20"/>
                <w:szCs w:val="20"/>
              </w:rPr>
            </w:pPr>
            <w:r>
              <w:rPr>
                <w:sz w:val="20"/>
                <w:szCs w:val="20"/>
              </w:rPr>
              <w:t>2 days</w:t>
            </w:r>
          </w:p>
        </w:tc>
      </w:tr>
      <w:tr w:rsidR="00343F3D" w14:paraId="6EF137E9" w14:textId="77777777">
        <w:tc>
          <w:tcPr>
            <w:tcW w:w="990" w:type="dxa"/>
          </w:tcPr>
          <w:p w14:paraId="161C2AC8" w14:textId="77777777" w:rsidR="00343F3D" w:rsidRDefault="00F708A5">
            <w:pPr>
              <w:rPr>
                <w:sz w:val="20"/>
                <w:szCs w:val="20"/>
              </w:rPr>
            </w:pPr>
            <w:r>
              <w:rPr>
                <w:sz w:val="20"/>
                <w:szCs w:val="20"/>
              </w:rPr>
              <w:t>2.12</w:t>
            </w:r>
          </w:p>
        </w:tc>
        <w:tc>
          <w:tcPr>
            <w:tcW w:w="6120" w:type="dxa"/>
          </w:tcPr>
          <w:p w14:paraId="51A20AAE" w14:textId="77777777" w:rsidR="00343F3D" w:rsidRDefault="00F708A5">
            <w:pPr>
              <w:rPr>
                <w:sz w:val="20"/>
                <w:szCs w:val="20"/>
              </w:rPr>
            </w:pPr>
            <w:r>
              <w:rPr>
                <w:sz w:val="20"/>
                <w:szCs w:val="20"/>
              </w:rPr>
              <w:t>Create conditional statement to ensure temperature value is normal</w:t>
            </w:r>
          </w:p>
        </w:tc>
        <w:tc>
          <w:tcPr>
            <w:tcW w:w="1560" w:type="dxa"/>
          </w:tcPr>
          <w:p w14:paraId="50808EC0" w14:textId="77777777" w:rsidR="00343F3D" w:rsidRDefault="00F708A5">
            <w:pPr>
              <w:rPr>
                <w:sz w:val="20"/>
                <w:szCs w:val="20"/>
              </w:rPr>
            </w:pPr>
            <w:r>
              <w:rPr>
                <w:sz w:val="20"/>
                <w:szCs w:val="20"/>
              </w:rPr>
              <w:t>1 day</w:t>
            </w:r>
          </w:p>
        </w:tc>
      </w:tr>
      <w:tr w:rsidR="00343F3D" w14:paraId="21F14E4F" w14:textId="77777777">
        <w:tc>
          <w:tcPr>
            <w:tcW w:w="990" w:type="dxa"/>
          </w:tcPr>
          <w:p w14:paraId="36FACF85" w14:textId="77777777" w:rsidR="00343F3D" w:rsidRDefault="00F708A5">
            <w:pPr>
              <w:rPr>
                <w:sz w:val="20"/>
                <w:szCs w:val="20"/>
              </w:rPr>
            </w:pPr>
            <w:r>
              <w:rPr>
                <w:sz w:val="20"/>
                <w:szCs w:val="20"/>
              </w:rPr>
              <w:t>2.13</w:t>
            </w:r>
          </w:p>
        </w:tc>
        <w:tc>
          <w:tcPr>
            <w:tcW w:w="6120" w:type="dxa"/>
          </w:tcPr>
          <w:p w14:paraId="4EF7EE1E" w14:textId="77777777" w:rsidR="00343F3D" w:rsidRDefault="00F708A5">
            <w:pPr>
              <w:rPr>
                <w:sz w:val="20"/>
                <w:szCs w:val="20"/>
              </w:rPr>
            </w:pPr>
            <w:r>
              <w:rPr>
                <w:sz w:val="20"/>
                <w:szCs w:val="20"/>
              </w:rPr>
              <w:t xml:space="preserve">Create SQLite command to record Temperature values and datetime values </w:t>
            </w:r>
          </w:p>
        </w:tc>
        <w:tc>
          <w:tcPr>
            <w:tcW w:w="1560" w:type="dxa"/>
          </w:tcPr>
          <w:p w14:paraId="1876D5B5" w14:textId="77777777" w:rsidR="00343F3D" w:rsidRDefault="00F708A5">
            <w:pPr>
              <w:rPr>
                <w:sz w:val="20"/>
                <w:szCs w:val="20"/>
              </w:rPr>
            </w:pPr>
            <w:r>
              <w:rPr>
                <w:sz w:val="20"/>
                <w:szCs w:val="20"/>
              </w:rPr>
              <w:t>1 week</w:t>
            </w:r>
          </w:p>
        </w:tc>
      </w:tr>
      <w:tr w:rsidR="00343F3D" w14:paraId="11C87448" w14:textId="77777777">
        <w:tc>
          <w:tcPr>
            <w:tcW w:w="990" w:type="dxa"/>
          </w:tcPr>
          <w:p w14:paraId="4155E01A" w14:textId="77777777" w:rsidR="00343F3D" w:rsidRDefault="00F708A5">
            <w:pPr>
              <w:rPr>
                <w:sz w:val="20"/>
                <w:szCs w:val="20"/>
              </w:rPr>
            </w:pPr>
            <w:r>
              <w:rPr>
                <w:sz w:val="20"/>
                <w:szCs w:val="20"/>
              </w:rPr>
              <w:t>2.2</w:t>
            </w:r>
          </w:p>
        </w:tc>
        <w:tc>
          <w:tcPr>
            <w:tcW w:w="6120" w:type="dxa"/>
          </w:tcPr>
          <w:p w14:paraId="16831027" w14:textId="77777777" w:rsidR="00343F3D" w:rsidRDefault="00F708A5">
            <w:pPr>
              <w:rPr>
                <w:sz w:val="20"/>
                <w:szCs w:val="20"/>
              </w:rPr>
            </w:pPr>
            <w:r>
              <w:rPr>
                <w:sz w:val="20"/>
                <w:szCs w:val="20"/>
              </w:rPr>
              <w:t>Create Button to return to main menu</w:t>
            </w:r>
          </w:p>
        </w:tc>
        <w:tc>
          <w:tcPr>
            <w:tcW w:w="1560" w:type="dxa"/>
          </w:tcPr>
          <w:p w14:paraId="3D0F5F51" w14:textId="77777777" w:rsidR="00343F3D" w:rsidRDefault="00F708A5">
            <w:pPr>
              <w:rPr>
                <w:sz w:val="20"/>
                <w:szCs w:val="20"/>
              </w:rPr>
            </w:pPr>
            <w:r>
              <w:rPr>
                <w:sz w:val="20"/>
                <w:szCs w:val="20"/>
              </w:rPr>
              <w:t>1 day</w:t>
            </w:r>
          </w:p>
        </w:tc>
      </w:tr>
      <w:tr w:rsidR="00343F3D" w14:paraId="3699C72D" w14:textId="77777777">
        <w:tc>
          <w:tcPr>
            <w:tcW w:w="990" w:type="dxa"/>
          </w:tcPr>
          <w:p w14:paraId="52219711" w14:textId="77777777" w:rsidR="00343F3D" w:rsidRDefault="00F708A5">
            <w:pPr>
              <w:rPr>
                <w:sz w:val="20"/>
                <w:szCs w:val="20"/>
              </w:rPr>
            </w:pPr>
            <w:r>
              <w:rPr>
                <w:sz w:val="20"/>
                <w:szCs w:val="20"/>
              </w:rPr>
              <w:t>2.21</w:t>
            </w:r>
          </w:p>
        </w:tc>
        <w:tc>
          <w:tcPr>
            <w:tcW w:w="6120" w:type="dxa"/>
          </w:tcPr>
          <w:p w14:paraId="6DAD47C2" w14:textId="77777777" w:rsidR="00343F3D" w:rsidRDefault="00F708A5">
            <w:pPr>
              <w:rPr>
                <w:sz w:val="20"/>
                <w:szCs w:val="20"/>
              </w:rPr>
            </w:pPr>
            <w:r>
              <w:rPr>
                <w:sz w:val="20"/>
                <w:szCs w:val="20"/>
              </w:rPr>
              <w:t xml:space="preserve">Create a command to activate the heating or cooling system based on the temperature value at that time  </w:t>
            </w:r>
          </w:p>
        </w:tc>
        <w:tc>
          <w:tcPr>
            <w:tcW w:w="1560" w:type="dxa"/>
          </w:tcPr>
          <w:p w14:paraId="2BA6BC7D" w14:textId="77777777" w:rsidR="00343F3D" w:rsidRDefault="00F708A5">
            <w:pPr>
              <w:rPr>
                <w:sz w:val="20"/>
                <w:szCs w:val="20"/>
              </w:rPr>
            </w:pPr>
            <w:r>
              <w:rPr>
                <w:sz w:val="20"/>
                <w:szCs w:val="20"/>
              </w:rPr>
              <w:t>2 days</w:t>
            </w:r>
          </w:p>
        </w:tc>
      </w:tr>
      <w:tr w:rsidR="00343F3D" w14:paraId="62F12F89" w14:textId="77777777">
        <w:tc>
          <w:tcPr>
            <w:tcW w:w="990" w:type="dxa"/>
          </w:tcPr>
          <w:p w14:paraId="447AD2ED" w14:textId="77777777" w:rsidR="00343F3D" w:rsidRDefault="00F708A5">
            <w:pPr>
              <w:rPr>
                <w:sz w:val="20"/>
                <w:szCs w:val="20"/>
              </w:rPr>
            </w:pPr>
            <w:r>
              <w:rPr>
                <w:sz w:val="20"/>
                <w:szCs w:val="20"/>
              </w:rPr>
              <w:t>2.3</w:t>
            </w:r>
          </w:p>
        </w:tc>
        <w:tc>
          <w:tcPr>
            <w:tcW w:w="6120" w:type="dxa"/>
          </w:tcPr>
          <w:p w14:paraId="36FAB62D" w14:textId="77777777" w:rsidR="00343F3D" w:rsidRDefault="00F708A5">
            <w:pPr>
              <w:rPr>
                <w:sz w:val="20"/>
                <w:szCs w:val="20"/>
              </w:rPr>
            </w:pPr>
            <w:r>
              <w:rPr>
                <w:sz w:val="20"/>
                <w:szCs w:val="20"/>
              </w:rPr>
              <w:t>Test to ensure successful implementation</w:t>
            </w:r>
          </w:p>
        </w:tc>
        <w:tc>
          <w:tcPr>
            <w:tcW w:w="1560" w:type="dxa"/>
          </w:tcPr>
          <w:p w14:paraId="4B2B9B49" w14:textId="77777777" w:rsidR="00343F3D" w:rsidRDefault="00F708A5">
            <w:pPr>
              <w:rPr>
                <w:sz w:val="20"/>
                <w:szCs w:val="20"/>
              </w:rPr>
            </w:pPr>
            <w:r>
              <w:rPr>
                <w:sz w:val="20"/>
                <w:szCs w:val="20"/>
              </w:rPr>
              <w:t>2 days</w:t>
            </w:r>
          </w:p>
        </w:tc>
      </w:tr>
      <w:tr w:rsidR="00343F3D" w14:paraId="0BD70C09" w14:textId="77777777">
        <w:tc>
          <w:tcPr>
            <w:tcW w:w="990" w:type="dxa"/>
          </w:tcPr>
          <w:p w14:paraId="59B989D0" w14:textId="77777777" w:rsidR="00343F3D" w:rsidRDefault="00F708A5">
            <w:pPr>
              <w:rPr>
                <w:sz w:val="20"/>
                <w:szCs w:val="20"/>
              </w:rPr>
            </w:pPr>
            <w:r>
              <w:rPr>
                <w:sz w:val="20"/>
                <w:szCs w:val="20"/>
              </w:rPr>
              <w:t>3.1</w:t>
            </w:r>
          </w:p>
        </w:tc>
        <w:tc>
          <w:tcPr>
            <w:tcW w:w="6120" w:type="dxa"/>
          </w:tcPr>
          <w:p w14:paraId="3DE8D1BF" w14:textId="77777777" w:rsidR="00343F3D" w:rsidRDefault="00F708A5">
            <w:pPr>
              <w:rPr>
                <w:sz w:val="20"/>
                <w:szCs w:val="20"/>
              </w:rPr>
            </w:pPr>
            <w:r>
              <w:rPr>
                <w:sz w:val="20"/>
                <w:szCs w:val="20"/>
              </w:rPr>
              <w:t>Create conditional statement to ensure moisture has not been detected in the container</w:t>
            </w:r>
          </w:p>
        </w:tc>
        <w:tc>
          <w:tcPr>
            <w:tcW w:w="1560" w:type="dxa"/>
          </w:tcPr>
          <w:p w14:paraId="27C3566B" w14:textId="77777777" w:rsidR="00343F3D" w:rsidRDefault="00F708A5">
            <w:pPr>
              <w:rPr>
                <w:sz w:val="20"/>
                <w:szCs w:val="20"/>
              </w:rPr>
            </w:pPr>
            <w:r>
              <w:rPr>
                <w:sz w:val="20"/>
                <w:szCs w:val="20"/>
              </w:rPr>
              <w:t>4 days</w:t>
            </w:r>
          </w:p>
        </w:tc>
      </w:tr>
      <w:tr w:rsidR="00343F3D" w14:paraId="35770B71" w14:textId="77777777">
        <w:tc>
          <w:tcPr>
            <w:tcW w:w="990" w:type="dxa"/>
          </w:tcPr>
          <w:p w14:paraId="53F55B7B" w14:textId="77777777" w:rsidR="00343F3D" w:rsidRDefault="00F708A5">
            <w:pPr>
              <w:rPr>
                <w:sz w:val="20"/>
                <w:szCs w:val="20"/>
              </w:rPr>
            </w:pPr>
            <w:r>
              <w:rPr>
                <w:sz w:val="20"/>
                <w:szCs w:val="20"/>
              </w:rPr>
              <w:t>3.12</w:t>
            </w:r>
          </w:p>
        </w:tc>
        <w:tc>
          <w:tcPr>
            <w:tcW w:w="6120" w:type="dxa"/>
          </w:tcPr>
          <w:p w14:paraId="06C36FF4" w14:textId="77777777" w:rsidR="00343F3D" w:rsidRDefault="00F708A5">
            <w:pPr>
              <w:rPr>
                <w:sz w:val="20"/>
                <w:szCs w:val="20"/>
              </w:rPr>
            </w:pPr>
            <w:r>
              <w:rPr>
                <w:sz w:val="20"/>
                <w:szCs w:val="20"/>
              </w:rPr>
              <w:t>Create a command to send a notification and display a message if moisture is detected in the container</w:t>
            </w:r>
          </w:p>
        </w:tc>
        <w:tc>
          <w:tcPr>
            <w:tcW w:w="1560" w:type="dxa"/>
          </w:tcPr>
          <w:p w14:paraId="12AA9732" w14:textId="77777777" w:rsidR="00343F3D" w:rsidRDefault="00F708A5">
            <w:pPr>
              <w:rPr>
                <w:sz w:val="20"/>
                <w:szCs w:val="20"/>
              </w:rPr>
            </w:pPr>
            <w:r>
              <w:rPr>
                <w:sz w:val="20"/>
                <w:szCs w:val="20"/>
              </w:rPr>
              <w:t>1 day</w:t>
            </w:r>
          </w:p>
        </w:tc>
      </w:tr>
      <w:tr w:rsidR="00343F3D" w14:paraId="090E26B0" w14:textId="77777777">
        <w:tc>
          <w:tcPr>
            <w:tcW w:w="990" w:type="dxa"/>
          </w:tcPr>
          <w:p w14:paraId="32FEC352" w14:textId="77777777" w:rsidR="00343F3D" w:rsidRDefault="00F708A5">
            <w:pPr>
              <w:rPr>
                <w:sz w:val="20"/>
                <w:szCs w:val="20"/>
              </w:rPr>
            </w:pPr>
            <w:r>
              <w:rPr>
                <w:sz w:val="20"/>
                <w:szCs w:val="20"/>
              </w:rPr>
              <w:t>3.2</w:t>
            </w:r>
          </w:p>
        </w:tc>
        <w:tc>
          <w:tcPr>
            <w:tcW w:w="6120" w:type="dxa"/>
          </w:tcPr>
          <w:p w14:paraId="7297EF63" w14:textId="77777777" w:rsidR="00343F3D" w:rsidRDefault="00F708A5">
            <w:pPr>
              <w:rPr>
                <w:sz w:val="20"/>
                <w:szCs w:val="20"/>
              </w:rPr>
            </w:pPr>
            <w:r>
              <w:rPr>
                <w:sz w:val="20"/>
                <w:szCs w:val="20"/>
              </w:rPr>
              <w:t xml:space="preserve">Create SQLite command to record Boolean values of if moisture is in the container or not and to record the datetime values </w:t>
            </w:r>
          </w:p>
        </w:tc>
        <w:tc>
          <w:tcPr>
            <w:tcW w:w="1560" w:type="dxa"/>
          </w:tcPr>
          <w:p w14:paraId="49C7978F" w14:textId="77777777" w:rsidR="00343F3D" w:rsidRDefault="00F708A5">
            <w:pPr>
              <w:rPr>
                <w:sz w:val="20"/>
                <w:szCs w:val="20"/>
              </w:rPr>
            </w:pPr>
            <w:r>
              <w:rPr>
                <w:sz w:val="20"/>
                <w:szCs w:val="20"/>
              </w:rPr>
              <w:t>1 week</w:t>
            </w:r>
          </w:p>
        </w:tc>
      </w:tr>
      <w:tr w:rsidR="00343F3D" w14:paraId="3BCC9AAC" w14:textId="77777777">
        <w:tc>
          <w:tcPr>
            <w:tcW w:w="990" w:type="dxa"/>
          </w:tcPr>
          <w:p w14:paraId="7EEEEA54" w14:textId="77777777" w:rsidR="00343F3D" w:rsidRDefault="00F708A5">
            <w:pPr>
              <w:rPr>
                <w:sz w:val="20"/>
                <w:szCs w:val="20"/>
              </w:rPr>
            </w:pPr>
            <w:r>
              <w:rPr>
                <w:sz w:val="20"/>
                <w:szCs w:val="20"/>
              </w:rPr>
              <w:t>3.3</w:t>
            </w:r>
          </w:p>
        </w:tc>
        <w:tc>
          <w:tcPr>
            <w:tcW w:w="6120" w:type="dxa"/>
          </w:tcPr>
          <w:p w14:paraId="2EA081CB" w14:textId="77777777" w:rsidR="00343F3D" w:rsidRDefault="00F708A5">
            <w:pPr>
              <w:rPr>
                <w:sz w:val="20"/>
                <w:szCs w:val="20"/>
              </w:rPr>
            </w:pPr>
            <w:r>
              <w:rPr>
                <w:sz w:val="20"/>
                <w:szCs w:val="20"/>
              </w:rPr>
              <w:t>Create Button to return to main menu</w:t>
            </w:r>
          </w:p>
        </w:tc>
        <w:tc>
          <w:tcPr>
            <w:tcW w:w="1560" w:type="dxa"/>
          </w:tcPr>
          <w:p w14:paraId="5EA0042A" w14:textId="77777777" w:rsidR="00343F3D" w:rsidRDefault="00F708A5">
            <w:pPr>
              <w:rPr>
                <w:sz w:val="20"/>
                <w:szCs w:val="20"/>
              </w:rPr>
            </w:pPr>
            <w:r>
              <w:rPr>
                <w:sz w:val="20"/>
                <w:szCs w:val="20"/>
              </w:rPr>
              <w:t>1 day</w:t>
            </w:r>
          </w:p>
        </w:tc>
      </w:tr>
      <w:tr w:rsidR="00343F3D" w14:paraId="56C805DB" w14:textId="77777777">
        <w:tc>
          <w:tcPr>
            <w:tcW w:w="990" w:type="dxa"/>
          </w:tcPr>
          <w:p w14:paraId="3356830A" w14:textId="77777777" w:rsidR="00343F3D" w:rsidRDefault="00F708A5">
            <w:pPr>
              <w:rPr>
                <w:sz w:val="20"/>
                <w:szCs w:val="20"/>
              </w:rPr>
            </w:pPr>
            <w:r>
              <w:rPr>
                <w:sz w:val="20"/>
                <w:szCs w:val="20"/>
              </w:rPr>
              <w:t>3.4</w:t>
            </w:r>
          </w:p>
        </w:tc>
        <w:tc>
          <w:tcPr>
            <w:tcW w:w="6120" w:type="dxa"/>
          </w:tcPr>
          <w:p w14:paraId="18EDE636" w14:textId="77777777" w:rsidR="00343F3D" w:rsidRDefault="00F708A5">
            <w:pPr>
              <w:rPr>
                <w:sz w:val="20"/>
                <w:szCs w:val="20"/>
              </w:rPr>
            </w:pPr>
            <w:r>
              <w:rPr>
                <w:sz w:val="20"/>
                <w:szCs w:val="20"/>
              </w:rPr>
              <w:t>Test to ensure successful implementation</w:t>
            </w:r>
          </w:p>
        </w:tc>
        <w:tc>
          <w:tcPr>
            <w:tcW w:w="1560" w:type="dxa"/>
          </w:tcPr>
          <w:p w14:paraId="79A55558" w14:textId="77777777" w:rsidR="00343F3D" w:rsidRDefault="00F708A5">
            <w:pPr>
              <w:rPr>
                <w:sz w:val="20"/>
                <w:szCs w:val="20"/>
              </w:rPr>
            </w:pPr>
            <w:r>
              <w:rPr>
                <w:sz w:val="20"/>
                <w:szCs w:val="20"/>
              </w:rPr>
              <w:t>3 days</w:t>
            </w:r>
          </w:p>
        </w:tc>
      </w:tr>
      <w:tr w:rsidR="00343F3D" w14:paraId="6B33FEE6" w14:textId="77777777">
        <w:tc>
          <w:tcPr>
            <w:tcW w:w="990" w:type="dxa"/>
          </w:tcPr>
          <w:p w14:paraId="52958A2F" w14:textId="77777777" w:rsidR="00343F3D" w:rsidRDefault="00F708A5">
            <w:pPr>
              <w:rPr>
                <w:sz w:val="20"/>
                <w:szCs w:val="20"/>
              </w:rPr>
            </w:pPr>
            <w:r>
              <w:rPr>
                <w:sz w:val="20"/>
                <w:szCs w:val="20"/>
              </w:rPr>
              <w:t>4.1</w:t>
            </w:r>
          </w:p>
        </w:tc>
        <w:tc>
          <w:tcPr>
            <w:tcW w:w="6120" w:type="dxa"/>
          </w:tcPr>
          <w:p w14:paraId="4DE30EEE" w14:textId="77777777" w:rsidR="00343F3D" w:rsidRDefault="00F708A5">
            <w:pPr>
              <w:rPr>
                <w:sz w:val="20"/>
                <w:szCs w:val="20"/>
              </w:rPr>
            </w:pPr>
            <w:r>
              <w:rPr>
                <w:sz w:val="20"/>
                <w:szCs w:val="20"/>
              </w:rPr>
              <w:t>Create conditional statement to ensure an impact has not been detected in the container</w:t>
            </w:r>
          </w:p>
        </w:tc>
        <w:tc>
          <w:tcPr>
            <w:tcW w:w="1560" w:type="dxa"/>
          </w:tcPr>
          <w:p w14:paraId="1AC0A2D8" w14:textId="77777777" w:rsidR="00343F3D" w:rsidRDefault="00F708A5">
            <w:pPr>
              <w:rPr>
                <w:sz w:val="20"/>
                <w:szCs w:val="20"/>
              </w:rPr>
            </w:pPr>
            <w:r>
              <w:rPr>
                <w:sz w:val="20"/>
                <w:szCs w:val="20"/>
              </w:rPr>
              <w:t>2 days</w:t>
            </w:r>
          </w:p>
        </w:tc>
      </w:tr>
      <w:tr w:rsidR="00343F3D" w14:paraId="2C218F84" w14:textId="77777777">
        <w:tc>
          <w:tcPr>
            <w:tcW w:w="990" w:type="dxa"/>
          </w:tcPr>
          <w:p w14:paraId="44C6B3DE" w14:textId="77777777" w:rsidR="00343F3D" w:rsidRDefault="00F708A5">
            <w:pPr>
              <w:rPr>
                <w:sz w:val="20"/>
                <w:szCs w:val="20"/>
              </w:rPr>
            </w:pPr>
            <w:r>
              <w:rPr>
                <w:sz w:val="20"/>
                <w:szCs w:val="20"/>
              </w:rPr>
              <w:t>4.12</w:t>
            </w:r>
          </w:p>
        </w:tc>
        <w:tc>
          <w:tcPr>
            <w:tcW w:w="6120" w:type="dxa"/>
          </w:tcPr>
          <w:p w14:paraId="15EF1E4C" w14:textId="77777777" w:rsidR="00343F3D" w:rsidRDefault="00F708A5">
            <w:pPr>
              <w:rPr>
                <w:sz w:val="20"/>
                <w:szCs w:val="20"/>
              </w:rPr>
            </w:pPr>
            <w:r>
              <w:rPr>
                <w:sz w:val="20"/>
                <w:szCs w:val="20"/>
              </w:rPr>
              <w:t>Create a command to send a notification and display a message if an impact is detected in the container</w:t>
            </w:r>
          </w:p>
        </w:tc>
        <w:tc>
          <w:tcPr>
            <w:tcW w:w="1560" w:type="dxa"/>
          </w:tcPr>
          <w:p w14:paraId="116A0A80" w14:textId="77777777" w:rsidR="00343F3D" w:rsidRDefault="00F708A5">
            <w:pPr>
              <w:rPr>
                <w:sz w:val="20"/>
                <w:szCs w:val="20"/>
              </w:rPr>
            </w:pPr>
            <w:r>
              <w:rPr>
                <w:sz w:val="20"/>
                <w:szCs w:val="20"/>
              </w:rPr>
              <w:t>2 days</w:t>
            </w:r>
          </w:p>
        </w:tc>
      </w:tr>
      <w:tr w:rsidR="00343F3D" w14:paraId="0CCC32A1" w14:textId="77777777">
        <w:tc>
          <w:tcPr>
            <w:tcW w:w="990" w:type="dxa"/>
          </w:tcPr>
          <w:p w14:paraId="1E8B8B94" w14:textId="77777777" w:rsidR="00343F3D" w:rsidRDefault="00F708A5">
            <w:pPr>
              <w:rPr>
                <w:sz w:val="20"/>
                <w:szCs w:val="20"/>
              </w:rPr>
            </w:pPr>
            <w:r>
              <w:rPr>
                <w:sz w:val="20"/>
                <w:szCs w:val="20"/>
              </w:rPr>
              <w:t>4.2</w:t>
            </w:r>
          </w:p>
        </w:tc>
        <w:tc>
          <w:tcPr>
            <w:tcW w:w="6120" w:type="dxa"/>
          </w:tcPr>
          <w:p w14:paraId="6A767153" w14:textId="77777777" w:rsidR="00343F3D" w:rsidRDefault="00F708A5">
            <w:pPr>
              <w:rPr>
                <w:sz w:val="20"/>
                <w:szCs w:val="20"/>
              </w:rPr>
            </w:pPr>
            <w:r>
              <w:rPr>
                <w:sz w:val="20"/>
                <w:szCs w:val="20"/>
              </w:rPr>
              <w:t>Create SQLite command to record Boolean values of if an impact has been detected in the container or not and to record the datetime values</w:t>
            </w:r>
          </w:p>
        </w:tc>
        <w:tc>
          <w:tcPr>
            <w:tcW w:w="1560" w:type="dxa"/>
          </w:tcPr>
          <w:p w14:paraId="5CE65EB5" w14:textId="77777777" w:rsidR="00343F3D" w:rsidRDefault="00F708A5">
            <w:pPr>
              <w:rPr>
                <w:sz w:val="20"/>
                <w:szCs w:val="20"/>
              </w:rPr>
            </w:pPr>
            <w:r>
              <w:rPr>
                <w:sz w:val="20"/>
                <w:szCs w:val="20"/>
              </w:rPr>
              <w:t>1 week</w:t>
            </w:r>
          </w:p>
        </w:tc>
      </w:tr>
      <w:tr w:rsidR="00343F3D" w14:paraId="4645F184" w14:textId="77777777">
        <w:tc>
          <w:tcPr>
            <w:tcW w:w="990" w:type="dxa"/>
          </w:tcPr>
          <w:p w14:paraId="10BEFB0C" w14:textId="77777777" w:rsidR="00343F3D" w:rsidRDefault="00F708A5">
            <w:pPr>
              <w:rPr>
                <w:sz w:val="20"/>
                <w:szCs w:val="20"/>
              </w:rPr>
            </w:pPr>
            <w:r>
              <w:rPr>
                <w:sz w:val="20"/>
                <w:szCs w:val="20"/>
              </w:rPr>
              <w:t>4.3</w:t>
            </w:r>
          </w:p>
        </w:tc>
        <w:tc>
          <w:tcPr>
            <w:tcW w:w="6120" w:type="dxa"/>
          </w:tcPr>
          <w:p w14:paraId="09B1A373" w14:textId="77777777" w:rsidR="00343F3D" w:rsidRDefault="00F708A5">
            <w:pPr>
              <w:rPr>
                <w:sz w:val="20"/>
                <w:szCs w:val="20"/>
              </w:rPr>
            </w:pPr>
            <w:r>
              <w:rPr>
                <w:sz w:val="20"/>
                <w:szCs w:val="20"/>
              </w:rPr>
              <w:t>Create Button to return to main menu</w:t>
            </w:r>
          </w:p>
        </w:tc>
        <w:tc>
          <w:tcPr>
            <w:tcW w:w="1560" w:type="dxa"/>
          </w:tcPr>
          <w:p w14:paraId="7ED82D11" w14:textId="77777777" w:rsidR="00343F3D" w:rsidRDefault="00F708A5">
            <w:pPr>
              <w:rPr>
                <w:sz w:val="20"/>
                <w:szCs w:val="20"/>
              </w:rPr>
            </w:pPr>
            <w:r>
              <w:rPr>
                <w:sz w:val="20"/>
                <w:szCs w:val="20"/>
              </w:rPr>
              <w:t>1 day</w:t>
            </w:r>
          </w:p>
        </w:tc>
      </w:tr>
      <w:tr w:rsidR="00343F3D" w14:paraId="486333F2" w14:textId="77777777">
        <w:tc>
          <w:tcPr>
            <w:tcW w:w="990" w:type="dxa"/>
          </w:tcPr>
          <w:p w14:paraId="044F370A" w14:textId="77777777" w:rsidR="00343F3D" w:rsidRDefault="00F708A5">
            <w:pPr>
              <w:rPr>
                <w:sz w:val="20"/>
                <w:szCs w:val="20"/>
              </w:rPr>
            </w:pPr>
            <w:r>
              <w:rPr>
                <w:sz w:val="20"/>
                <w:szCs w:val="20"/>
              </w:rPr>
              <w:t>5.1</w:t>
            </w:r>
          </w:p>
        </w:tc>
        <w:tc>
          <w:tcPr>
            <w:tcW w:w="6120" w:type="dxa"/>
          </w:tcPr>
          <w:p w14:paraId="6DFF2531" w14:textId="77777777" w:rsidR="00343F3D" w:rsidRDefault="00F708A5">
            <w:pPr>
              <w:rPr>
                <w:sz w:val="20"/>
                <w:szCs w:val="20"/>
              </w:rPr>
            </w:pPr>
            <w:r>
              <w:rPr>
                <w:sz w:val="20"/>
                <w:szCs w:val="20"/>
              </w:rPr>
              <w:t>Create a conditional statement that will determine if a critical event in the form of a Fire or Critical impact has occurred</w:t>
            </w:r>
          </w:p>
        </w:tc>
        <w:tc>
          <w:tcPr>
            <w:tcW w:w="1560" w:type="dxa"/>
          </w:tcPr>
          <w:p w14:paraId="7042A93B" w14:textId="77777777" w:rsidR="00343F3D" w:rsidRDefault="00F708A5">
            <w:pPr>
              <w:rPr>
                <w:sz w:val="20"/>
                <w:szCs w:val="20"/>
              </w:rPr>
            </w:pPr>
            <w:r>
              <w:rPr>
                <w:sz w:val="20"/>
                <w:szCs w:val="20"/>
              </w:rPr>
              <w:t>2 days</w:t>
            </w:r>
          </w:p>
        </w:tc>
      </w:tr>
      <w:tr w:rsidR="00343F3D" w14:paraId="57091E2C" w14:textId="77777777">
        <w:tc>
          <w:tcPr>
            <w:tcW w:w="990" w:type="dxa"/>
          </w:tcPr>
          <w:p w14:paraId="20CC99F7" w14:textId="77777777" w:rsidR="00343F3D" w:rsidRDefault="00F708A5">
            <w:pPr>
              <w:rPr>
                <w:sz w:val="20"/>
                <w:szCs w:val="20"/>
              </w:rPr>
            </w:pPr>
            <w:r>
              <w:rPr>
                <w:sz w:val="20"/>
                <w:szCs w:val="20"/>
              </w:rPr>
              <w:t>5.2</w:t>
            </w:r>
          </w:p>
        </w:tc>
        <w:tc>
          <w:tcPr>
            <w:tcW w:w="6120" w:type="dxa"/>
          </w:tcPr>
          <w:p w14:paraId="643B6468" w14:textId="77777777" w:rsidR="00343F3D" w:rsidRDefault="00F708A5">
            <w:pPr>
              <w:rPr>
                <w:sz w:val="20"/>
                <w:szCs w:val="20"/>
              </w:rPr>
            </w:pPr>
            <w:r>
              <w:rPr>
                <w:sz w:val="20"/>
                <w:szCs w:val="20"/>
              </w:rPr>
              <w:t>Create a command to activate the critical failure system and close the case</w:t>
            </w:r>
          </w:p>
        </w:tc>
        <w:tc>
          <w:tcPr>
            <w:tcW w:w="1560" w:type="dxa"/>
          </w:tcPr>
          <w:p w14:paraId="5587D527" w14:textId="77777777" w:rsidR="00343F3D" w:rsidRDefault="00F708A5">
            <w:pPr>
              <w:rPr>
                <w:sz w:val="20"/>
                <w:szCs w:val="20"/>
              </w:rPr>
            </w:pPr>
            <w:r>
              <w:rPr>
                <w:sz w:val="20"/>
                <w:szCs w:val="20"/>
              </w:rPr>
              <w:t>2 days</w:t>
            </w:r>
          </w:p>
        </w:tc>
      </w:tr>
      <w:tr w:rsidR="00343F3D" w14:paraId="423FFB50" w14:textId="77777777">
        <w:tc>
          <w:tcPr>
            <w:tcW w:w="990" w:type="dxa"/>
          </w:tcPr>
          <w:p w14:paraId="13D75222" w14:textId="77777777" w:rsidR="00343F3D" w:rsidRDefault="00F708A5">
            <w:pPr>
              <w:rPr>
                <w:sz w:val="20"/>
                <w:szCs w:val="20"/>
              </w:rPr>
            </w:pPr>
            <w:r>
              <w:rPr>
                <w:sz w:val="20"/>
                <w:szCs w:val="20"/>
              </w:rPr>
              <w:t>6.1</w:t>
            </w:r>
          </w:p>
        </w:tc>
        <w:tc>
          <w:tcPr>
            <w:tcW w:w="6120" w:type="dxa"/>
          </w:tcPr>
          <w:p w14:paraId="46769527" w14:textId="77777777" w:rsidR="00343F3D" w:rsidRDefault="00F708A5">
            <w:pPr>
              <w:rPr>
                <w:sz w:val="20"/>
                <w:szCs w:val="20"/>
              </w:rPr>
            </w:pPr>
            <w:r>
              <w:rPr>
                <w:sz w:val="20"/>
                <w:szCs w:val="20"/>
              </w:rPr>
              <w:t>Create a DB file with tables that contain test values for all features in the program are working correctly</w:t>
            </w:r>
          </w:p>
        </w:tc>
        <w:tc>
          <w:tcPr>
            <w:tcW w:w="1560" w:type="dxa"/>
          </w:tcPr>
          <w:p w14:paraId="4E44D8DA" w14:textId="77777777" w:rsidR="00343F3D" w:rsidRDefault="00F708A5">
            <w:pPr>
              <w:rPr>
                <w:sz w:val="20"/>
                <w:szCs w:val="20"/>
              </w:rPr>
            </w:pPr>
            <w:r>
              <w:rPr>
                <w:sz w:val="20"/>
                <w:szCs w:val="20"/>
              </w:rPr>
              <w:t>2 days</w:t>
            </w:r>
          </w:p>
        </w:tc>
      </w:tr>
      <w:tr w:rsidR="00343F3D" w14:paraId="5A8D288F" w14:textId="77777777">
        <w:tc>
          <w:tcPr>
            <w:tcW w:w="990" w:type="dxa"/>
          </w:tcPr>
          <w:p w14:paraId="2B98F6EB" w14:textId="77777777" w:rsidR="00343F3D" w:rsidRDefault="00F708A5">
            <w:pPr>
              <w:rPr>
                <w:sz w:val="20"/>
                <w:szCs w:val="20"/>
              </w:rPr>
            </w:pPr>
            <w:r>
              <w:rPr>
                <w:sz w:val="20"/>
                <w:szCs w:val="20"/>
              </w:rPr>
              <w:t>6.12</w:t>
            </w:r>
          </w:p>
        </w:tc>
        <w:tc>
          <w:tcPr>
            <w:tcW w:w="6120" w:type="dxa"/>
          </w:tcPr>
          <w:p w14:paraId="26455A75" w14:textId="77777777" w:rsidR="00343F3D" w:rsidRDefault="00F708A5">
            <w:pPr>
              <w:rPr>
                <w:sz w:val="20"/>
                <w:szCs w:val="20"/>
              </w:rPr>
            </w:pPr>
            <w:r>
              <w:rPr>
                <w:sz w:val="20"/>
                <w:szCs w:val="20"/>
              </w:rPr>
              <w:t xml:space="preserve">Create another DB file with Tables that will collect test values and will serve as the storage file for the software product  </w:t>
            </w:r>
          </w:p>
        </w:tc>
        <w:tc>
          <w:tcPr>
            <w:tcW w:w="1560" w:type="dxa"/>
          </w:tcPr>
          <w:p w14:paraId="4DAC001D" w14:textId="77777777" w:rsidR="00343F3D" w:rsidRDefault="00F708A5">
            <w:pPr>
              <w:rPr>
                <w:sz w:val="20"/>
                <w:szCs w:val="20"/>
              </w:rPr>
            </w:pPr>
            <w:r>
              <w:rPr>
                <w:sz w:val="20"/>
                <w:szCs w:val="20"/>
              </w:rPr>
              <w:t>2 days</w:t>
            </w:r>
          </w:p>
        </w:tc>
      </w:tr>
      <w:tr w:rsidR="00343F3D" w14:paraId="74969979" w14:textId="77777777">
        <w:tc>
          <w:tcPr>
            <w:tcW w:w="990" w:type="dxa"/>
          </w:tcPr>
          <w:p w14:paraId="7459CF7C" w14:textId="77777777" w:rsidR="00343F3D" w:rsidRDefault="00F708A5">
            <w:pPr>
              <w:rPr>
                <w:sz w:val="20"/>
                <w:szCs w:val="20"/>
              </w:rPr>
            </w:pPr>
            <w:r>
              <w:rPr>
                <w:sz w:val="20"/>
                <w:szCs w:val="20"/>
              </w:rPr>
              <w:t>6.2</w:t>
            </w:r>
          </w:p>
        </w:tc>
        <w:tc>
          <w:tcPr>
            <w:tcW w:w="6120" w:type="dxa"/>
          </w:tcPr>
          <w:p w14:paraId="3479CA93" w14:textId="77777777" w:rsidR="00343F3D" w:rsidRDefault="00F708A5">
            <w:pPr>
              <w:rPr>
                <w:sz w:val="20"/>
                <w:szCs w:val="20"/>
              </w:rPr>
            </w:pPr>
            <w:r>
              <w:rPr>
                <w:sz w:val="20"/>
                <w:szCs w:val="20"/>
              </w:rPr>
              <w:t xml:space="preserve">Combine all software features into one project </w:t>
            </w:r>
          </w:p>
        </w:tc>
        <w:tc>
          <w:tcPr>
            <w:tcW w:w="1560" w:type="dxa"/>
          </w:tcPr>
          <w:p w14:paraId="3F5D2D10" w14:textId="77777777" w:rsidR="00343F3D" w:rsidRDefault="00F708A5">
            <w:pPr>
              <w:rPr>
                <w:sz w:val="20"/>
                <w:szCs w:val="20"/>
              </w:rPr>
            </w:pPr>
            <w:r>
              <w:rPr>
                <w:sz w:val="20"/>
                <w:szCs w:val="20"/>
              </w:rPr>
              <w:t>2 weeks</w:t>
            </w:r>
          </w:p>
        </w:tc>
      </w:tr>
    </w:tbl>
    <w:p w14:paraId="508AAEEB" w14:textId="77777777" w:rsidR="00343F3D" w:rsidRDefault="00343F3D">
      <w:pPr>
        <w:widowControl w:val="0"/>
        <w:pBdr>
          <w:top w:val="nil"/>
          <w:left w:val="nil"/>
          <w:bottom w:val="nil"/>
          <w:right w:val="nil"/>
          <w:between w:val="nil"/>
        </w:pBdr>
        <w:spacing w:before="80" w:after="80"/>
        <w:ind w:left="360"/>
        <w:rPr>
          <w:color w:val="000000"/>
          <w:sz w:val="20"/>
          <w:szCs w:val="20"/>
        </w:rPr>
      </w:pPr>
    </w:p>
    <w:p w14:paraId="73653FDD" w14:textId="77777777" w:rsidR="00343F3D" w:rsidRDefault="00343F3D">
      <w:pPr>
        <w:pBdr>
          <w:bottom w:val="single" w:sz="4" w:space="1" w:color="000000"/>
        </w:pBdr>
        <w:rPr>
          <w:sz w:val="20"/>
          <w:szCs w:val="20"/>
        </w:rPr>
      </w:pPr>
      <w:bookmarkStart w:id="21" w:name="_heading=h.2jxsxqh" w:colFirst="0" w:colLast="0"/>
      <w:bookmarkEnd w:id="21"/>
    </w:p>
    <w:p w14:paraId="0E5000F7" w14:textId="77777777" w:rsidR="00343F3D" w:rsidRDefault="00343F3D">
      <w:pPr>
        <w:spacing w:after="120"/>
        <w:rPr>
          <w:b/>
          <w:sz w:val="20"/>
          <w:szCs w:val="20"/>
        </w:rPr>
      </w:pPr>
    </w:p>
    <w:p w14:paraId="2E41CAFD" w14:textId="77777777" w:rsidR="00343F3D" w:rsidRDefault="00343F3D">
      <w:pPr>
        <w:spacing w:before="120"/>
        <w:rPr>
          <w:sz w:val="20"/>
          <w:szCs w:val="20"/>
        </w:rPr>
      </w:pPr>
    </w:p>
    <w:p w14:paraId="2D151BC9" w14:textId="77777777" w:rsidR="00343F3D" w:rsidRDefault="00343F3D">
      <w:pPr>
        <w:spacing w:before="120"/>
        <w:rPr>
          <w:sz w:val="20"/>
          <w:szCs w:val="20"/>
        </w:rPr>
      </w:pPr>
    </w:p>
    <w:sectPr w:rsidR="00343F3D">
      <w:headerReference w:type="default" r:id="rId12"/>
      <w:footerReference w:type="even" r:id="rId13"/>
      <w:footerReference w:type="default" r:id="rId14"/>
      <w:footerReference w:type="first" r:id="rId15"/>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ABF2F" w14:textId="77777777" w:rsidR="009E53F7" w:rsidRDefault="009E53F7">
      <w:r>
        <w:separator/>
      </w:r>
    </w:p>
  </w:endnote>
  <w:endnote w:type="continuationSeparator" w:id="0">
    <w:p w14:paraId="445B4F79" w14:textId="77777777" w:rsidR="009E53F7" w:rsidRDefault="009E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CF87" w14:textId="77777777" w:rsidR="00343F3D" w:rsidRDefault="00F708A5">
    <w:pPr>
      <w:pBdr>
        <w:top w:val="nil"/>
        <w:left w:val="nil"/>
        <w:bottom w:val="nil"/>
        <w:right w:val="nil"/>
        <w:between w:val="nil"/>
      </w:pBdr>
      <w:tabs>
        <w:tab w:val="center" w:pos="4320"/>
        <w:tab w:val="right" w:pos="8640"/>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9E53F7">
      <w:rPr>
        <w:rFonts w:ascii="Times New Roman" w:eastAsia="Times New Roman" w:hAnsi="Times New Roman" w:cs="Times New Roman"/>
        <w:color w:val="000000"/>
        <w:sz w:val="20"/>
        <w:szCs w:val="20"/>
      </w:rPr>
      <w:fldChar w:fldCharType="separate"/>
    </w:r>
    <w:r>
      <w:rPr>
        <w:rFonts w:ascii="Times New Roman" w:eastAsia="Times New Roman" w:hAnsi="Times New Roman" w:cs="Times New Roman"/>
        <w:color w:val="000000"/>
        <w:sz w:val="20"/>
        <w:szCs w:val="20"/>
      </w:rPr>
      <w:fldChar w:fldCharType="end"/>
    </w:r>
  </w:p>
  <w:p w14:paraId="00612844" w14:textId="77777777" w:rsidR="00343F3D" w:rsidRDefault="00343F3D">
    <w:pPr>
      <w:pBdr>
        <w:top w:val="nil"/>
        <w:left w:val="nil"/>
        <w:bottom w:val="nil"/>
        <w:right w:val="nil"/>
        <w:between w:val="nil"/>
      </w:pBdr>
      <w:tabs>
        <w:tab w:val="center" w:pos="4320"/>
        <w:tab w:val="right" w:pos="8640"/>
      </w:tabs>
      <w:ind w:right="360"/>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34976" w14:textId="77777777" w:rsidR="00343F3D" w:rsidRDefault="00343F3D">
    <w:pPr>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color w:val="000000"/>
        <w:sz w:val="20"/>
        <w:szCs w:val="20"/>
      </w:rPr>
    </w:pPr>
  </w:p>
  <w:p w14:paraId="3FB60BD5" w14:textId="77777777" w:rsidR="00343F3D" w:rsidRDefault="00F708A5">
    <w:pPr>
      <w:pBdr>
        <w:top w:val="single" w:sz="4" w:space="1" w:color="000000"/>
        <w:left w:val="nil"/>
        <w:bottom w:val="nil"/>
        <w:right w:val="nil"/>
        <w:between w:val="nil"/>
      </w:pBdr>
      <w:tabs>
        <w:tab w:val="center" w:pos="4320"/>
        <w:tab w:val="right" w:pos="8640"/>
      </w:tabs>
      <w:ind w:right="5"/>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DF69D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E99B9" w14:textId="77777777" w:rsidR="00343F3D" w:rsidRDefault="00343F3D">
    <w:pPr>
      <w:pBdr>
        <w:top w:val="nil"/>
        <w:left w:val="nil"/>
        <w:bottom w:val="nil"/>
        <w:right w:val="nil"/>
        <w:between w:val="nil"/>
      </w:pBdr>
      <w:tabs>
        <w:tab w:val="center" w:pos="4320"/>
        <w:tab w:val="right" w:pos="8640"/>
      </w:tabs>
      <w:ind w:right="360"/>
      <w:jc w:val="center"/>
      <w:rPr>
        <w:rFonts w:ascii="Times New Roman" w:eastAsia="Times New Roman" w:hAnsi="Times New Roman" w:cs="Times New Roman"/>
        <w:color w:val="000000"/>
        <w:sz w:val="20"/>
        <w:szCs w:val="20"/>
      </w:rPr>
    </w:pPr>
  </w:p>
  <w:p w14:paraId="452C1311" w14:textId="77777777" w:rsidR="00343F3D" w:rsidRDefault="00F708A5">
    <w:pPr>
      <w:pBdr>
        <w:top w:val="single" w:sz="4" w:space="1" w:color="000000"/>
        <w:left w:val="nil"/>
        <w:bottom w:val="nil"/>
        <w:right w:val="nil"/>
        <w:between w:val="nil"/>
      </w:pBdr>
      <w:tabs>
        <w:tab w:val="center" w:pos="4320"/>
        <w:tab w:val="right" w:pos="8640"/>
      </w:tabs>
      <w:ind w:right="5"/>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DF69D2">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4327A" w14:textId="77777777" w:rsidR="009E53F7" w:rsidRDefault="009E53F7">
      <w:r>
        <w:separator/>
      </w:r>
    </w:p>
  </w:footnote>
  <w:footnote w:type="continuationSeparator" w:id="0">
    <w:p w14:paraId="63980D15" w14:textId="77777777" w:rsidR="009E53F7" w:rsidRDefault="009E5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F7F8" w14:textId="77777777" w:rsidR="00343F3D" w:rsidRDefault="00F708A5">
    <w:pPr>
      <w:pBdr>
        <w:top w:val="nil"/>
        <w:left w:val="nil"/>
        <w:bottom w:val="single" w:sz="4" w:space="1" w:color="000000"/>
        <w:right w:val="nil"/>
        <w:between w:val="nil"/>
      </w:pBdr>
      <w:tabs>
        <w:tab w:val="center" w:pos="4320"/>
        <w:tab w:val="right" w:pos="8640"/>
      </w:tabs>
      <w:jc w:val="right"/>
      <w:rPr>
        <w:b/>
        <w:color w:val="000000"/>
        <w:sz w:val="20"/>
        <w:szCs w:val="20"/>
      </w:rPr>
    </w:pPr>
    <w:r>
      <w:rPr>
        <w:b/>
        <w:color w:val="000000"/>
        <w:sz w:val="20"/>
        <w:szCs w:val="20"/>
      </w:rPr>
      <w:t xml:space="preserve">Group 8 Project Plan </w:t>
    </w:r>
  </w:p>
  <w:p w14:paraId="4BBDEA9E" w14:textId="77777777" w:rsidR="00343F3D" w:rsidRDefault="00343F3D">
    <w:pPr>
      <w:pBdr>
        <w:top w:val="nil"/>
        <w:left w:val="nil"/>
        <w:bottom w:val="nil"/>
        <w:right w:val="nil"/>
        <w:between w:val="nil"/>
      </w:pBdr>
      <w:tabs>
        <w:tab w:val="center" w:pos="4320"/>
        <w:tab w:val="right" w:pos="8640"/>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CC9"/>
    <w:multiLevelType w:val="multilevel"/>
    <w:tmpl w:val="4EFC7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F95BE2"/>
    <w:multiLevelType w:val="multilevel"/>
    <w:tmpl w:val="6332CE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23B2B"/>
    <w:multiLevelType w:val="multilevel"/>
    <w:tmpl w:val="23B2E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C32A38"/>
    <w:multiLevelType w:val="multilevel"/>
    <w:tmpl w:val="D85282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B24B4E"/>
    <w:multiLevelType w:val="multilevel"/>
    <w:tmpl w:val="843438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6B34662"/>
    <w:multiLevelType w:val="multilevel"/>
    <w:tmpl w:val="CB7AC2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C3D6BE9"/>
    <w:multiLevelType w:val="multilevel"/>
    <w:tmpl w:val="294EE2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39B7B52"/>
    <w:multiLevelType w:val="hybridMultilevel"/>
    <w:tmpl w:val="D9483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FC494E"/>
    <w:multiLevelType w:val="multilevel"/>
    <w:tmpl w:val="F7F4FA44"/>
    <w:lvl w:ilvl="0">
      <w:start w:val="1"/>
      <w:numFmt w:val="bullet"/>
      <w:pStyle w:val="Heading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2367467">
    <w:abstractNumId w:val="8"/>
  </w:num>
  <w:num w:numId="2" w16cid:durableId="1902209449">
    <w:abstractNumId w:val="5"/>
  </w:num>
  <w:num w:numId="3" w16cid:durableId="570235307">
    <w:abstractNumId w:val="6"/>
  </w:num>
  <w:num w:numId="4" w16cid:durableId="1403213523">
    <w:abstractNumId w:val="4"/>
  </w:num>
  <w:num w:numId="5" w16cid:durableId="2047368735">
    <w:abstractNumId w:val="3"/>
  </w:num>
  <w:num w:numId="6" w16cid:durableId="1563369926">
    <w:abstractNumId w:val="0"/>
  </w:num>
  <w:num w:numId="7" w16cid:durableId="600182712">
    <w:abstractNumId w:val="2"/>
  </w:num>
  <w:num w:numId="8" w16cid:durableId="582106595">
    <w:abstractNumId w:val="1"/>
  </w:num>
  <w:num w:numId="9" w16cid:durableId="2019694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3D"/>
    <w:rsid w:val="000225A5"/>
    <w:rsid w:val="00065526"/>
    <w:rsid w:val="000F4360"/>
    <w:rsid w:val="00314C45"/>
    <w:rsid w:val="00343F3D"/>
    <w:rsid w:val="00563A01"/>
    <w:rsid w:val="006C486F"/>
    <w:rsid w:val="007C1244"/>
    <w:rsid w:val="009E53F7"/>
    <w:rsid w:val="00A800BA"/>
    <w:rsid w:val="00B87ECC"/>
    <w:rsid w:val="00B90FD1"/>
    <w:rsid w:val="00CB0BC3"/>
    <w:rsid w:val="00D12669"/>
    <w:rsid w:val="00DD60FE"/>
    <w:rsid w:val="00DF69D2"/>
    <w:rsid w:val="00F708A5"/>
    <w:rsid w:val="00F7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2452D"/>
  <w15:docId w15:val="{B7AAC7CD-7409-48F9-9D26-E3D084486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b/>
      <w:kern w:val="28"/>
      <w:sz w:val="28"/>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numPr>
        <w:numId w:val="1"/>
      </w:numPr>
      <w:spacing w:before="240" w:after="60"/>
      <w:outlineLvl w:val="3"/>
    </w:pPr>
    <w:rPr>
      <w:b/>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rPr>
      <w:color w:val="0000FF"/>
      <w:u w:val="single"/>
    </w:rPr>
  </w:style>
  <w:style w:type="paragraph" w:customStyle="1" w:styleId="text">
    <w:name w:val="text"/>
    <w:basedOn w:val="Normal"/>
    <w:pPr>
      <w:spacing w:before="100" w:beforeAutospacing="1" w:after="100" w:afterAutospacing="1"/>
    </w:pPr>
    <w:rPr>
      <w:rFonts w:eastAsia="Arial Unicode MS"/>
      <w:color w:val="000099"/>
      <w:sz w:val="18"/>
      <w:szCs w:val="18"/>
    </w:rPr>
  </w:style>
  <w:style w:type="paragraph" w:styleId="FootnoteText">
    <w:name w:val="footnote text"/>
    <w:basedOn w:val="Normal"/>
    <w:semiHidden/>
    <w:rPr>
      <w:rFonts w:ascii="Times New Roman" w:hAnsi="Times New Roman"/>
      <w:sz w:val="20"/>
      <w:szCs w:val="20"/>
    </w:rPr>
  </w:style>
  <w:style w:type="character" w:styleId="PageNumber">
    <w:name w:val="page number"/>
    <w:basedOn w:val="DefaultParagraphFont"/>
  </w:style>
  <w:style w:type="paragraph" w:styleId="Footer">
    <w:name w:val="footer"/>
    <w:basedOn w:val="Normal"/>
    <w:pPr>
      <w:tabs>
        <w:tab w:val="center" w:pos="4320"/>
        <w:tab w:val="right" w:pos="8640"/>
      </w:tabs>
    </w:pPr>
    <w:rPr>
      <w:rFonts w:ascii="Times New Roman" w:hAnsi="Times New Roman"/>
      <w:sz w:val="20"/>
      <w:szCs w:val="20"/>
    </w:rPr>
  </w:style>
  <w:style w:type="character" w:styleId="FollowedHyperlink">
    <w:name w:val="FollowedHyperlink"/>
    <w:basedOn w:val="DefaultParagraphFont"/>
    <w:rPr>
      <w:color w:val="800080"/>
      <w:u w:val="single"/>
    </w:rPr>
  </w:style>
  <w:style w:type="paragraph" w:styleId="DocumentMap">
    <w:name w:val="Document Map"/>
    <w:basedOn w:val="Normal"/>
    <w:semiHidden/>
    <w:rsid w:val="00E60AFB"/>
    <w:pPr>
      <w:shd w:val="clear" w:color="auto" w:fill="000080"/>
    </w:pPr>
    <w:rPr>
      <w:rFonts w:ascii="Tahoma" w:hAnsi="Tahoma" w:cs="Tahoma"/>
      <w:sz w:val="20"/>
      <w:szCs w:val="20"/>
    </w:rPr>
  </w:style>
  <w:style w:type="paragraph" w:styleId="Header">
    <w:name w:val="header"/>
    <w:basedOn w:val="Normal"/>
    <w:rsid w:val="00037A6F"/>
    <w:pPr>
      <w:tabs>
        <w:tab w:val="center" w:pos="4320"/>
        <w:tab w:val="right" w:pos="8640"/>
      </w:tabs>
    </w:pPr>
  </w:style>
  <w:style w:type="paragraph" w:styleId="BodyText2">
    <w:name w:val="Body Text 2"/>
    <w:basedOn w:val="Normal"/>
    <w:rsid w:val="005E2EEE"/>
    <w:pPr>
      <w:widowControl w:val="0"/>
      <w:overflowPunct w:val="0"/>
      <w:autoSpaceDE w:val="0"/>
      <w:autoSpaceDN w:val="0"/>
      <w:adjustRightInd w:val="0"/>
      <w:spacing w:before="80" w:after="80"/>
      <w:ind w:left="360"/>
      <w:textAlignment w:val="baseline"/>
    </w:pPr>
    <w:rPr>
      <w:sz w:val="20"/>
      <w:szCs w:val="20"/>
    </w:rPr>
  </w:style>
  <w:style w:type="paragraph" w:styleId="BalloonText">
    <w:name w:val="Balloon Text"/>
    <w:basedOn w:val="Normal"/>
    <w:semiHidden/>
    <w:rsid w:val="00253430"/>
    <w:rPr>
      <w:rFonts w:ascii="Tahoma" w:hAnsi="Tahoma" w:cs="Tahoma"/>
      <w:sz w:val="16"/>
      <w:szCs w:val="16"/>
    </w:rPr>
  </w:style>
  <w:style w:type="paragraph" w:styleId="Revision">
    <w:name w:val="Revision"/>
    <w:hidden/>
    <w:uiPriority w:val="99"/>
    <w:semiHidden/>
    <w:rsid w:val="00C84CF2"/>
  </w:style>
  <w:style w:type="character" w:styleId="UnresolvedMention">
    <w:name w:val="Unresolved Mention"/>
    <w:basedOn w:val="DefaultParagraphFont"/>
    <w:uiPriority w:val="99"/>
    <w:semiHidden/>
    <w:unhideWhenUsed/>
    <w:rsid w:val="00C84CF2"/>
    <w:rPr>
      <w:color w:val="605E5C"/>
      <w:shd w:val="clear" w:color="auto" w:fill="E1DFDD"/>
    </w:rPr>
  </w:style>
  <w:style w:type="paragraph" w:styleId="ListParagraph">
    <w:name w:val="List Paragraph"/>
    <w:basedOn w:val="Normal"/>
    <w:uiPriority w:val="34"/>
    <w:qFormat/>
    <w:rsid w:val="007634DF"/>
    <w:pPr>
      <w:ind w:left="720"/>
      <w:contextualSpacing/>
    </w:pPr>
  </w:style>
  <w:style w:type="table" w:styleId="TableGrid">
    <w:name w:val="Table Grid"/>
    <w:basedOn w:val="TableNormal"/>
    <w:rsid w:val="00C33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atplotlib.org/stable/users/installing/index.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HdIxz6/OoIy6/PI4P/PW7UM9A==">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1827</Words>
  <Characters>10415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FSS</dc:creator>
  <cp:lastModifiedBy>Alex riester</cp:lastModifiedBy>
  <cp:revision>14</cp:revision>
  <dcterms:created xsi:type="dcterms:W3CDTF">2022-03-13T22:06:00Z</dcterms:created>
  <dcterms:modified xsi:type="dcterms:W3CDTF">2022-05-15T19:51:00Z</dcterms:modified>
</cp:coreProperties>
</file>